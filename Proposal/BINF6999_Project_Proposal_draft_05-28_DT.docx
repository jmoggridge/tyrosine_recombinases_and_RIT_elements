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7B160" w14:textId="608A8D74" w:rsidR="66424060" w:rsidRDefault="66424060" w:rsidP="66424060">
      <w:pPr>
        <w:rPr>
          <w:sz w:val="28"/>
          <w:szCs w:val="28"/>
        </w:rPr>
      </w:pPr>
    </w:p>
    <w:p w14:paraId="7E2EF587" w14:textId="31CD3C48" w:rsidR="27DC8F87" w:rsidRDefault="27DC8F87" w:rsidP="66424060">
      <w:r w:rsidRPr="66424060">
        <w:rPr>
          <w:sz w:val="24"/>
          <w:szCs w:val="24"/>
        </w:rPr>
        <w:t>BINF-6999</w:t>
      </w:r>
      <w:r w:rsidR="7699D860" w:rsidRPr="66424060">
        <w:rPr>
          <w:sz w:val="24"/>
          <w:szCs w:val="24"/>
        </w:rPr>
        <w:t xml:space="preserve"> </w:t>
      </w:r>
      <w:r w:rsidR="26BC8F13" w:rsidRPr="66424060">
        <w:rPr>
          <w:sz w:val="24"/>
          <w:szCs w:val="24"/>
        </w:rPr>
        <w:t xml:space="preserve">Research </w:t>
      </w:r>
      <w:r w:rsidR="7699D860" w:rsidRPr="66424060">
        <w:rPr>
          <w:sz w:val="24"/>
          <w:szCs w:val="24"/>
        </w:rPr>
        <w:t xml:space="preserve">Proposal: </w:t>
      </w:r>
    </w:p>
    <w:p w14:paraId="38F5AFC9" w14:textId="28E34CD7" w:rsidR="7BE12188" w:rsidRDefault="7BE12188" w:rsidP="66424060">
      <w:pPr>
        <w:rPr>
          <w:sz w:val="28"/>
          <w:szCs w:val="28"/>
        </w:rPr>
      </w:pPr>
      <w:r w:rsidRPr="66424060">
        <w:rPr>
          <w:sz w:val="28"/>
          <w:szCs w:val="28"/>
        </w:rPr>
        <w:t xml:space="preserve">Conserved domain-based </w:t>
      </w:r>
      <w:r w:rsidR="5E6DFBE0" w:rsidRPr="66424060">
        <w:rPr>
          <w:sz w:val="28"/>
          <w:szCs w:val="28"/>
        </w:rPr>
        <w:t xml:space="preserve">annotation of site-specific tyrosine recombinases of mobile genetic elements and </w:t>
      </w:r>
      <w:r w:rsidR="285AA7D2" w:rsidRPr="66424060">
        <w:rPr>
          <w:sz w:val="28"/>
          <w:szCs w:val="28"/>
        </w:rPr>
        <w:t xml:space="preserve">data mining for the </w:t>
      </w:r>
      <w:r w:rsidR="5E6DFBE0" w:rsidRPr="66424060">
        <w:rPr>
          <w:sz w:val="28"/>
          <w:szCs w:val="28"/>
        </w:rPr>
        <w:t xml:space="preserve">discovery </w:t>
      </w:r>
      <w:r w:rsidR="2EB47C1D" w:rsidRPr="66424060">
        <w:rPr>
          <w:sz w:val="28"/>
          <w:szCs w:val="28"/>
        </w:rPr>
        <w:t>of</w:t>
      </w:r>
      <w:r w:rsidR="5E6DFBE0" w:rsidRPr="66424060">
        <w:rPr>
          <w:sz w:val="28"/>
          <w:szCs w:val="28"/>
        </w:rPr>
        <w:t xml:space="preserve"> RIT elements.</w:t>
      </w:r>
    </w:p>
    <w:p w14:paraId="5B6E44C7" w14:textId="4350F4C7" w:rsidR="1EF9DAC8" w:rsidRDefault="1EF9DAC8" w:rsidP="66424060">
      <w:pPr>
        <w:rPr>
          <w:sz w:val="24"/>
          <w:szCs w:val="24"/>
        </w:rPr>
      </w:pPr>
      <w:r w:rsidRPr="66424060">
        <w:rPr>
          <w:sz w:val="28"/>
          <w:szCs w:val="28"/>
        </w:rPr>
        <w:t xml:space="preserve"> </w:t>
      </w:r>
      <w:r w:rsidRPr="66424060">
        <w:rPr>
          <w:sz w:val="24"/>
          <w:szCs w:val="24"/>
        </w:rPr>
        <w:t>2021/06/04</w:t>
      </w:r>
    </w:p>
    <w:p w14:paraId="5F2153A2" w14:textId="54AC8DD8" w:rsidR="428B7F27" w:rsidRDefault="428B7F27" w:rsidP="66424060">
      <w:pPr>
        <w:rPr>
          <w:sz w:val="24"/>
          <w:szCs w:val="24"/>
        </w:rPr>
      </w:pPr>
      <w:r w:rsidRPr="66424060">
        <w:rPr>
          <w:sz w:val="24"/>
          <w:szCs w:val="24"/>
        </w:rPr>
        <w:t>Student Name: Jason Moggridge</w:t>
      </w:r>
    </w:p>
    <w:p w14:paraId="6FB9C8BC" w14:textId="2FB82CF5" w:rsidR="428B7F27" w:rsidRDefault="428B7F27" w:rsidP="66424060">
      <w:pPr>
        <w:rPr>
          <w:sz w:val="24"/>
          <w:szCs w:val="24"/>
        </w:rPr>
      </w:pPr>
      <w:r w:rsidRPr="66424060">
        <w:rPr>
          <w:sz w:val="24"/>
          <w:szCs w:val="24"/>
        </w:rPr>
        <w:t>Student Number: 1159229</w:t>
      </w:r>
    </w:p>
    <w:p w14:paraId="394B4152" w14:textId="3BDC52CD" w:rsidR="27DC8F87" w:rsidRDefault="27DC8F87" w:rsidP="66424060">
      <w:pPr>
        <w:rPr>
          <w:sz w:val="24"/>
          <w:szCs w:val="24"/>
        </w:rPr>
      </w:pPr>
      <w:commentRangeStart w:id="0"/>
      <w:r w:rsidRPr="66424060">
        <w:rPr>
          <w:sz w:val="24"/>
          <w:szCs w:val="24"/>
        </w:rPr>
        <w:t>University Advisor, Biological Expertise:</w:t>
      </w:r>
      <w:r w:rsidR="0F2FC88C" w:rsidRPr="66424060">
        <w:rPr>
          <w:sz w:val="24"/>
          <w:szCs w:val="24"/>
        </w:rPr>
        <w:t xml:space="preserve"> Dr. Nicole Ricker</w:t>
      </w:r>
      <w:ins w:id="1" w:author="Jason Moggridge" w:date="2021-05-31T14:39:00Z">
        <w:r w:rsidR="004D460B">
          <w:rPr>
            <w:sz w:val="24"/>
            <w:szCs w:val="24"/>
          </w:rPr>
          <w:t xml:space="preserve">, Department of </w:t>
        </w:r>
      </w:ins>
      <w:ins w:id="2" w:author="Jason Moggridge" w:date="2021-05-31T14:49:00Z">
        <w:r w:rsidR="00351179">
          <w:rPr>
            <w:sz w:val="24"/>
            <w:szCs w:val="24"/>
          </w:rPr>
          <w:t>Pathobiology</w:t>
        </w:r>
      </w:ins>
    </w:p>
    <w:p w14:paraId="42B0FA33" w14:textId="4160F603" w:rsidR="0F2FC88C" w:rsidRDefault="0F2FC88C" w:rsidP="66424060">
      <w:r w:rsidRPr="66424060">
        <w:rPr>
          <w:sz w:val="24"/>
          <w:szCs w:val="24"/>
        </w:rPr>
        <w:t xml:space="preserve">University Advisor, Informatics Expertise: Dr. Dan </w:t>
      </w:r>
      <w:proofErr w:type="spellStart"/>
      <w:r w:rsidRPr="66424060">
        <w:rPr>
          <w:sz w:val="24"/>
          <w:szCs w:val="24"/>
        </w:rPr>
        <w:t>Tulpan</w:t>
      </w:r>
      <w:commentRangeEnd w:id="0"/>
      <w:proofErr w:type="spellEnd"/>
      <w:r w:rsidR="003600DA">
        <w:rPr>
          <w:rStyle w:val="CommentReference"/>
        </w:rPr>
        <w:commentReference w:id="0"/>
      </w:r>
      <w:ins w:id="3" w:author="Jason Moggridge" w:date="2021-05-31T14:39:00Z">
        <w:r w:rsidR="004D460B">
          <w:rPr>
            <w:sz w:val="24"/>
            <w:szCs w:val="24"/>
          </w:rPr>
          <w:t>, Department of Animal Biosciences</w:t>
        </w:r>
      </w:ins>
    </w:p>
    <w:p w14:paraId="41C58A46" w14:textId="3AAEA220" w:rsidR="66424060" w:rsidRDefault="66424060" w:rsidP="66424060">
      <w:pPr>
        <w:rPr>
          <w:sz w:val="28"/>
          <w:szCs w:val="28"/>
        </w:rPr>
      </w:pPr>
    </w:p>
    <w:p w14:paraId="02EE4394" w14:textId="17D3F072" w:rsidR="66424060" w:rsidRDefault="66424060" w:rsidP="66424060">
      <w:pPr>
        <w:rPr>
          <w:sz w:val="28"/>
          <w:szCs w:val="28"/>
        </w:rPr>
      </w:pPr>
    </w:p>
    <w:p w14:paraId="528E99E0" w14:textId="3629F8A1" w:rsidR="66424060" w:rsidRDefault="66424060" w:rsidP="66424060">
      <w:pPr>
        <w:rPr>
          <w:sz w:val="28"/>
          <w:szCs w:val="28"/>
        </w:rPr>
      </w:pPr>
    </w:p>
    <w:p w14:paraId="19F6C627" w14:textId="5876E45C" w:rsidR="66424060" w:rsidRDefault="66424060" w:rsidP="66424060">
      <w:pPr>
        <w:rPr>
          <w:sz w:val="28"/>
          <w:szCs w:val="28"/>
        </w:rPr>
      </w:pPr>
    </w:p>
    <w:p w14:paraId="3B86D364" w14:textId="3FC57803" w:rsidR="66424060" w:rsidRDefault="66424060" w:rsidP="66424060">
      <w:pPr>
        <w:spacing w:before="120"/>
      </w:pPr>
      <w:r>
        <w:br w:type="page"/>
      </w:r>
      <w:r w:rsidR="07D19F5F" w:rsidRPr="66424060">
        <w:lastRenderedPageBreak/>
        <w:t>Mobile genetic elements (</w:t>
      </w:r>
      <w:r w:rsidR="792CB618" w:rsidRPr="66424060">
        <w:t>MGE</w:t>
      </w:r>
      <w:r w:rsidR="0D578D3E" w:rsidRPr="66424060">
        <w:t>)</w:t>
      </w:r>
      <w:r w:rsidR="792CB618" w:rsidRPr="66424060">
        <w:t xml:space="preserve"> </w:t>
      </w:r>
      <w:r w:rsidR="2997D417" w:rsidRPr="66424060">
        <w:t xml:space="preserve">are </w:t>
      </w:r>
      <w:r w:rsidR="58441731" w:rsidRPr="66424060">
        <w:t xml:space="preserve">DNA sequences </w:t>
      </w:r>
      <w:r w:rsidR="1EAFA60D" w:rsidRPr="66424060">
        <w:t>capable of</w:t>
      </w:r>
      <w:r w:rsidR="5509AF72" w:rsidRPr="66424060">
        <w:t xml:space="preserve"> </w:t>
      </w:r>
      <w:r w:rsidR="58441731" w:rsidRPr="66424060">
        <w:t>intracellular and</w:t>
      </w:r>
      <w:r w:rsidR="003EAA26" w:rsidRPr="66424060">
        <w:t>/or</w:t>
      </w:r>
      <w:r w:rsidR="58441731" w:rsidRPr="66424060">
        <w:t xml:space="preserve"> intercellular transfer</w:t>
      </w:r>
      <w:r w:rsidR="345C220B" w:rsidRPr="66424060">
        <w:t>, as well as</w:t>
      </w:r>
      <w:r w:rsidR="464759EE" w:rsidRPr="66424060">
        <w:t xml:space="preserve"> that of</w:t>
      </w:r>
      <w:r w:rsidR="345C220B" w:rsidRPr="66424060">
        <w:t xml:space="preserve"> any 'cargo genes’ that they encapsulate</w:t>
      </w:r>
      <w:r w:rsidR="4E216C3A" w:rsidRPr="66424060">
        <w:t>,</w:t>
      </w:r>
      <w:r w:rsidR="659AE921" w:rsidRPr="66424060">
        <w:t xml:space="preserve"> which can include resistance genes and virulence factors</w:t>
      </w:r>
      <w:r w:rsidR="21623095" w:rsidRPr="66424060">
        <w:t xml:space="preserve"> [1]</w:t>
      </w:r>
      <w:r w:rsidR="345C220B" w:rsidRPr="66424060">
        <w:t xml:space="preserve">. </w:t>
      </w:r>
      <w:r w:rsidR="2231FA32" w:rsidRPr="66424060">
        <w:t xml:space="preserve">The mobility of </w:t>
      </w:r>
      <w:r w:rsidR="61C8A320" w:rsidRPr="66424060">
        <w:t xml:space="preserve">MGEs such as </w:t>
      </w:r>
      <w:r w:rsidR="4108321D" w:rsidRPr="66424060">
        <w:t>temperate</w:t>
      </w:r>
      <w:r w:rsidR="61C8A320" w:rsidRPr="66424060">
        <w:t xml:space="preserve"> phages, </w:t>
      </w:r>
      <w:r w:rsidR="60F97DFB" w:rsidRPr="66424060">
        <w:t>integrative and conjugative elements, transposons, and others</w:t>
      </w:r>
      <w:r w:rsidR="78DAC274" w:rsidRPr="66424060">
        <w:t xml:space="preserve"> </w:t>
      </w:r>
      <w:r w:rsidR="345C220B" w:rsidRPr="66424060">
        <w:t xml:space="preserve">can be enabled by the </w:t>
      </w:r>
      <w:r w:rsidR="1D4159AD" w:rsidRPr="66424060">
        <w:t xml:space="preserve">DNA breaking-rejoining </w:t>
      </w:r>
      <w:r w:rsidR="345C220B" w:rsidRPr="66424060">
        <w:t xml:space="preserve">activity of </w:t>
      </w:r>
      <w:r w:rsidR="510EEE3F" w:rsidRPr="66424060">
        <w:t xml:space="preserve">various </w:t>
      </w:r>
      <w:r w:rsidR="345C220B" w:rsidRPr="66424060">
        <w:t>site-specific tyrosine recombinases (YR</w:t>
      </w:r>
      <w:r w:rsidR="596B998B" w:rsidRPr="66424060">
        <w:t xml:space="preserve">; </w:t>
      </w:r>
      <w:r w:rsidR="1CBD278B" w:rsidRPr="66424060">
        <w:t>also referred to as integrases</w:t>
      </w:r>
      <w:r w:rsidR="7FC2C095" w:rsidRPr="66424060">
        <w:t>)</w:t>
      </w:r>
      <w:r w:rsidR="2F51BC37" w:rsidRPr="66424060">
        <w:t xml:space="preserve">. YRs are </w:t>
      </w:r>
      <w:r w:rsidR="1CBD278B" w:rsidRPr="66424060">
        <w:t>a diverse</w:t>
      </w:r>
      <w:r w:rsidR="4ABA4446" w:rsidRPr="66424060">
        <w:t xml:space="preserve"> and</w:t>
      </w:r>
      <w:r w:rsidR="1970DB1B" w:rsidRPr="66424060">
        <w:t xml:space="preserve"> widespread</w:t>
      </w:r>
      <w:r w:rsidR="2379C0F6" w:rsidRPr="66424060">
        <w:t xml:space="preserve"> </w:t>
      </w:r>
      <w:r w:rsidR="689F393D" w:rsidRPr="66424060">
        <w:t xml:space="preserve">family </w:t>
      </w:r>
      <w:r w:rsidR="1CBD278B" w:rsidRPr="66424060">
        <w:t>of proteins</w:t>
      </w:r>
      <w:r w:rsidR="0789D685" w:rsidRPr="66424060">
        <w:t xml:space="preserve"> </w:t>
      </w:r>
      <w:r w:rsidR="1291712F" w:rsidRPr="66424060">
        <w:t xml:space="preserve">that </w:t>
      </w:r>
      <w:r w:rsidR="0789D685" w:rsidRPr="66424060">
        <w:t xml:space="preserve">are </w:t>
      </w:r>
      <w:r w:rsidR="337BAA64" w:rsidRPr="66424060">
        <w:t xml:space="preserve">also </w:t>
      </w:r>
      <w:r w:rsidR="1CBD278B" w:rsidRPr="66424060">
        <w:t xml:space="preserve">involved </w:t>
      </w:r>
      <w:ins w:id="4" w:author="Dan Tulpan" w:date="2021-05-31T11:26:00Z">
        <w:r w:rsidR="00E8570B">
          <w:t xml:space="preserve">in </w:t>
        </w:r>
      </w:ins>
      <w:r w:rsidR="468E6123" w:rsidRPr="66424060">
        <w:t xml:space="preserve">essential cellular </w:t>
      </w:r>
      <w:r w:rsidR="7ACA9825" w:rsidRPr="66424060">
        <w:t>functions including replication</w:t>
      </w:r>
      <w:r w:rsidR="0A81C236" w:rsidRPr="66424060">
        <w:t xml:space="preserve"> and differentiation</w:t>
      </w:r>
      <w:r w:rsidR="054E5581" w:rsidRPr="66424060">
        <w:t xml:space="preserve"> [2]</w:t>
      </w:r>
      <w:r w:rsidR="1CBD278B" w:rsidRPr="66424060">
        <w:t>.</w:t>
      </w:r>
      <w:r w:rsidR="682658F6" w:rsidRPr="66424060">
        <w:t xml:space="preserve"> </w:t>
      </w:r>
      <w:r w:rsidR="6F40CA53" w:rsidRPr="66424060">
        <w:t xml:space="preserve">MGEs may either </w:t>
      </w:r>
      <w:r w:rsidR="38DA7EED" w:rsidRPr="66424060">
        <w:t xml:space="preserve">exploit </w:t>
      </w:r>
      <w:r w:rsidR="69502CF7" w:rsidRPr="66424060">
        <w:t>the</w:t>
      </w:r>
      <w:r w:rsidR="6F40CA53" w:rsidRPr="66424060">
        <w:t xml:space="preserve"> YRs</w:t>
      </w:r>
      <w:r w:rsidR="7CCDC9DF" w:rsidRPr="66424060">
        <w:t xml:space="preserve"> of their host</w:t>
      </w:r>
      <w:r w:rsidR="6F40CA53" w:rsidRPr="66424060">
        <w:t xml:space="preserve"> or encode one or more YR</w:t>
      </w:r>
      <w:r w:rsidR="131A8660" w:rsidRPr="66424060">
        <w:t>s</w:t>
      </w:r>
      <w:r w:rsidR="43413F29" w:rsidRPr="66424060">
        <w:t xml:space="preserve"> to </w:t>
      </w:r>
      <w:r w:rsidR="6417DE7B" w:rsidRPr="66424060">
        <w:t xml:space="preserve">facilitate </w:t>
      </w:r>
      <w:r w:rsidR="43413F29" w:rsidRPr="66424060">
        <w:t>their mobility</w:t>
      </w:r>
      <w:r w:rsidR="131A8660" w:rsidRPr="66424060">
        <w:t>. Recombinase in trio (RIT) element</w:t>
      </w:r>
      <w:r w:rsidR="10E5549E" w:rsidRPr="66424060">
        <w:t>s are a recently d</w:t>
      </w:r>
      <w:r w:rsidR="0FB3D371" w:rsidRPr="66424060">
        <w:t xml:space="preserve">escribed </w:t>
      </w:r>
      <w:r w:rsidR="10E5549E" w:rsidRPr="66424060">
        <w:t>class of MGE</w:t>
      </w:r>
      <w:r w:rsidR="60B50516" w:rsidRPr="66424060">
        <w:t xml:space="preserve"> distributed across diverse bacterial taxa</w:t>
      </w:r>
      <w:r w:rsidR="66B0139E" w:rsidRPr="66424060">
        <w:t xml:space="preserve"> [3,4]</w:t>
      </w:r>
      <w:r w:rsidR="60B50516" w:rsidRPr="66424060">
        <w:t xml:space="preserve">. RIT elements </w:t>
      </w:r>
      <w:r w:rsidR="131A8660" w:rsidRPr="66424060">
        <w:t xml:space="preserve">encode </w:t>
      </w:r>
      <w:r w:rsidR="047105F8" w:rsidRPr="66424060">
        <w:t>a triplet</w:t>
      </w:r>
      <w:r w:rsidR="131A8660" w:rsidRPr="66424060">
        <w:t xml:space="preserve"> </w:t>
      </w:r>
      <w:r w:rsidR="7F5DD7DF" w:rsidRPr="66424060">
        <w:t xml:space="preserve">of </w:t>
      </w:r>
      <w:r w:rsidR="131A8660" w:rsidRPr="66424060">
        <w:t>YR</w:t>
      </w:r>
      <w:r w:rsidR="64CE49E1" w:rsidRPr="66424060">
        <w:t>s</w:t>
      </w:r>
      <w:r w:rsidR="131A8660" w:rsidRPr="66424060">
        <w:t>, often with overlapping reading frames</w:t>
      </w:r>
      <w:ins w:id="5" w:author="Dan Tulpan" w:date="2021-05-31T11:26:00Z">
        <w:r w:rsidR="00E8570B">
          <w:t>.</w:t>
        </w:r>
      </w:ins>
      <w:del w:id="6" w:author="Dan Tulpan" w:date="2021-05-31T11:26:00Z">
        <w:r w:rsidR="71DF3018" w:rsidRPr="66424060" w:rsidDel="00E8570B">
          <w:delText>;</w:delText>
        </w:r>
      </w:del>
      <w:r w:rsidR="131A8660" w:rsidRPr="66424060">
        <w:t xml:space="preserve"> </w:t>
      </w:r>
      <w:del w:id="7" w:author="Dan Tulpan" w:date="2021-05-31T11:26:00Z">
        <w:r w:rsidR="17739859" w:rsidRPr="66424060" w:rsidDel="00E8570B">
          <w:delText>w</w:delText>
        </w:r>
      </w:del>
      <w:ins w:id="8" w:author="Dan Tulpan" w:date="2021-05-31T11:26:00Z">
        <w:r w:rsidR="00E8570B">
          <w:t>W</w:t>
        </w:r>
      </w:ins>
      <w:r w:rsidR="131A8660" w:rsidRPr="66424060">
        <w:t>hile the function of the three YRs has not</w:t>
      </w:r>
      <w:r w:rsidR="0EA79B8B" w:rsidRPr="66424060">
        <w:t xml:space="preserve"> yet</w:t>
      </w:r>
      <w:r w:rsidR="131A8660" w:rsidRPr="66424060">
        <w:t xml:space="preserve"> been determined, it </w:t>
      </w:r>
      <w:r w:rsidR="7C7C3CA2" w:rsidRPr="66424060">
        <w:t xml:space="preserve">seems </w:t>
      </w:r>
      <w:r w:rsidR="131A8660" w:rsidRPr="66424060">
        <w:t>likely that they are involved in RIT element</w:t>
      </w:r>
      <w:r w:rsidR="2AEDC540" w:rsidRPr="66424060">
        <w:t xml:space="preserve"> mobilization inferred from </w:t>
      </w:r>
      <w:r w:rsidR="256D4484" w:rsidRPr="66424060">
        <w:t>duplication within strains</w:t>
      </w:r>
      <w:r w:rsidR="131A8660" w:rsidRPr="66424060">
        <w:t>.</w:t>
      </w:r>
    </w:p>
    <w:p w14:paraId="1B135D66" w14:textId="62D0704C" w:rsidR="1999F955" w:rsidRDefault="2B944EEA" w:rsidP="66424060">
      <w:pPr>
        <w:spacing w:before="120" w:after="120" w:line="276" w:lineRule="auto"/>
      </w:pPr>
      <w:r w:rsidRPr="66424060">
        <w:t>It</w:t>
      </w:r>
      <w:r w:rsidR="493284AC" w:rsidRPr="66424060">
        <w:t xml:space="preserve"> has</w:t>
      </w:r>
      <w:r w:rsidR="2057AF9F" w:rsidRPr="66424060">
        <w:t xml:space="preserve"> been previously</w:t>
      </w:r>
      <w:r w:rsidR="493284AC" w:rsidRPr="66424060">
        <w:t xml:space="preserve"> demonstrated that YR domains can be c</w:t>
      </w:r>
      <w:r w:rsidR="5A743C07" w:rsidRPr="66424060">
        <w:t>luster</w:t>
      </w:r>
      <w:r w:rsidR="493284AC" w:rsidRPr="66424060">
        <w:t>ed into subfamilies</w:t>
      </w:r>
      <w:r w:rsidR="60273B4B" w:rsidRPr="66424060">
        <w:t xml:space="preserve">, </w:t>
      </w:r>
      <w:r w:rsidR="2FD9D10F" w:rsidRPr="66424060">
        <w:t xml:space="preserve">the majority </w:t>
      </w:r>
      <w:r w:rsidR="493284AC" w:rsidRPr="66424060">
        <w:t xml:space="preserve">of </w:t>
      </w:r>
      <w:r w:rsidR="6325A6E2" w:rsidRPr="66424060">
        <w:t xml:space="preserve">which </w:t>
      </w:r>
      <w:r w:rsidR="493284AC" w:rsidRPr="66424060">
        <w:t xml:space="preserve">are associated with specific </w:t>
      </w:r>
      <w:r w:rsidR="54D7C8C1" w:rsidRPr="66424060">
        <w:t xml:space="preserve">classes of </w:t>
      </w:r>
      <w:r w:rsidR="493284AC" w:rsidRPr="66424060">
        <w:t xml:space="preserve">MGEs </w:t>
      </w:r>
      <w:r w:rsidR="37D842DC" w:rsidRPr="66424060">
        <w:t>[</w:t>
      </w:r>
      <w:r w:rsidR="37DECBB8" w:rsidRPr="66424060">
        <w:t>2,5</w:t>
      </w:r>
      <w:r w:rsidR="37D842DC" w:rsidRPr="66424060">
        <w:t>]</w:t>
      </w:r>
      <w:r w:rsidR="493284AC" w:rsidRPr="66424060">
        <w:t>.</w:t>
      </w:r>
      <w:r w:rsidR="3FFDF244" w:rsidRPr="66424060">
        <w:t xml:space="preserve"> </w:t>
      </w:r>
      <w:r w:rsidR="4BCE7CEE" w:rsidRPr="66424060">
        <w:t>However</w:t>
      </w:r>
      <w:r w:rsidR="2AA664B7" w:rsidRPr="66424060">
        <w:t xml:space="preserve">, YRs are </w:t>
      </w:r>
      <w:r w:rsidR="602E7DE7" w:rsidRPr="66424060">
        <w:t>current</w:t>
      </w:r>
      <w:r w:rsidR="2AA664B7" w:rsidRPr="66424060">
        <w:t xml:space="preserve">ly </w:t>
      </w:r>
      <w:r w:rsidR="5393879A" w:rsidRPr="66424060">
        <w:t>labell</w:t>
      </w:r>
      <w:r w:rsidR="2AA664B7" w:rsidRPr="66424060">
        <w:t>ed generically as ‘phage integrases’ by</w:t>
      </w:r>
      <w:r w:rsidR="5398377C" w:rsidRPr="66424060">
        <w:t xml:space="preserve"> functional</w:t>
      </w:r>
      <w:r w:rsidR="2AA664B7" w:rsidRPr="66424060">
        <w:t xml:space="preserve"> </w:t>
      </w:r>
      <w:r w:rsidR="1CD56B46" w:rsidRPr="66424060">
        <w:t>a</w:t>
      </w:r>
      <w:r w:rsidR="23F86C88" w:rsidRPr="66424060">
        <w:t xml:space="preserve">nnotation </w:t>
      </w:r>
      <w:r w:rsidR="2AA664B7" w:rsidRPr="66424060">
        <w:t xml:space="preserve">tools and in </w:t>
      </w:r>
      <w:r w:rsidR="184C6D50" w:rsidRPr="66424060">
        <w:t xml:space="preserve">public </w:t>
      </w:r>
      <w:r w:rsidR="2AA664B7" w:rsidRPr="66424060">
        <w:t>databases.</w:t>
      </w:r>
      <w:r w:rsidR="493284AC" w:rsidRPr="66424060">
        <w:t xml:space="preserve"> </w:t>
      </w:r>
      <w:r w:rsidR="133931E8" w:rsidRPr="66424060">
        <w:t>As such, classification of YRs in a more precise ontology could provide valuable information about the presence of specific types of MGEs (and the relationships between them)</w:t>
      </w:r>
      <w:r w:rsidR="7B153260" w:rsidRPr="66424060">
        <w:t xml:space="preserve">. </w:t>
      </w:r>
      <w:r w:rsidR="3024CBD9" w:rsidRPr="66424060">
        <w:t xml:space="preserve">The proposed work has two </w:t>
      </w:r>
      <w:r w:rsidR="259C96F5" w:rsidRPr="66424060">
        <w:t xml:space="preserve">related </w:t>
      </w:r>
      <w:r w:rsidR="3024CBD9" w:rsidRPr="66424060">
        <w:t xml:space="preserve">objectives: (1) to classify YRs in known MGEs </w:t>
      </w:r>
      <w:r w:rsidR="22116604" w:rsidRPr="66424060">
        <w:t>from reference</w:t>
      </w:r>
      <w:r w:rsidR="21E983D6" w:rsidRPr="66424060">
        <w:t xml:space="preserve"> </w:t>
      </w:r>
      <w:r w:rsidR="22116604" w:rsidRPr="66424060">
        <w:t>databases</w:t>
      </w:r>
      <w:r w:rsidR="5FBA075C" w:rsidRPr="66424060">
        <w:t xml:space="preserve"> </w:t>
      </w:r>
      <w:ins w:id="9" w:author="Dan Tulpan" w:date="2021-05-31T11:27:00Z">
        <w:r w:rsidR="00E8570B">
          <w:t>in</w:t>
        </w:r>
      </w:ins>
      <w:r w:rsidR="27107819" w:rsidRPr="66424060">
        <w:t xml:space="preserve">to </w:t>
      </w:r>
      <w:del w:id="10" w:author="Dan Tulpan" w:date="2021-05-31T11:27:00Z">
        <w:r w:rsidR="6B680DC8" w:rsidRPr="66424060" w:rsidDel="00E8570B">
          <w:delText xml:space="preserve">the </w:delText>
        </w:r>
      </w:del>
      <w:r w:rsidR="6B680DC8" w:rsidRPr="66424060">
        <w:t xml:space="preserve">20 </w:t>
      </w:r>
      <w:r w:rsidR="5FBA075C" w:rsidRPr="66424060">
        <w:t xml:space="preserve">subfamilies </w:t>
      </w:r>
      <w:r w:rsidR="19323819" w:rsidRPr="66424060">
        <w:t xml:space="preserve">described by </w:t>
      </w:r>
      <w:proofErr w:type="spellStart"/>
      <w:r w:rsidR="5FBA075C" w:rsidRPr="66424060">
        <w:t>Smyshlyaev</w:t>
      </w:r>
      <w:proofErr w:type="spellEnd"/>
      <w:r w:rsidR="5FBA075C" w:rsidRPr="66424060">
        <w:t xml:space="preserve"> </w:t>
      </w:r>
      <w:r w:rsidR="5FBA075C" w:rsidRPr="66424060">
        <w:rPr>
          <w:i/>
          <w:iCs/>
        </w:rPr>
        <w:t>et al.</w:t>
      </w:r>
      <w:r w:rsidR="3E49E52D" w:rsidRPr="66424060">
        <w:rPr>
          <w:i/>
          <w:iCs/>
        </w:rPr>
        <w:t xml:space="preserve"> </w:t>
      </w:r>
      <w:r w:rsidR="3E49E52D" w:rsidRPr="66424060">
        <w:t>[5]</w:t>
      </w:r>
      <w:r w:rsidR="5FBA075C" w:rsidRPr="66424060">
        <w:t xml:space="preserve"> </w:t>
      </w:r>
      <w:commentRangeStart w:id="11"/>
      <w:del w:id="12" w:author="Dan Tulpan" w:date="2021-05-31T11:28:00Z">
        <w:r w:rsidR="5FBA075C" w:rsidRPr="66424060" w:rsidDel="00E8570B">
          <w:delText>to</w:delText>
        </w:r>
        <w:r w:rsidR="22116604" w:rsidRPr="66424060" w:rsidDel="00E8570B">
          <w:delText xml:space="preserve"> </w:delText>
        </w:r>
      </w:del>
      <w:ins w:id="13" w:author="Dan Tulpan" w:date="2021-05-31T11:28:00Z">
        <w:r w:rsidR="00E8570B">
          <w:t>aimed at</w:t>
        </w:r>
        <w:r w:rsidR="00E8570B" w:rsidRPr="66424060">
          <w:t xml:space="preserve"> </w:t>
        </w:r>
        <w:commentRangeEnd w:id="11"/>
        <w:r w:rsidR="00E8570B">
          <w:rPr>
            <w:rStyle w:val="CommentReference"/>
          </w:rPr>
          <w:commentReference w:id="11"/>
        </w:r>
      </w:ins>
      <w:r w:rsidR="22116604" w:rsidRPr="66424060">
        <w:t>improv</w:t>
      </w:r>
      <w:ins w:id="14" w:author="Dan Tulpan" w:date="2021-05-31T11:28:00Z">
        <w:r w:rsidR="00E8570B">
          <w:t>ing</w:t>
        </w:r>
      </w:ins>
      <w:del w:id="15" w:author="Dan Tulpan" w:date="2021-05-31T11:28:00Z">
        <w:r w:rsidR="4DB5D33A" w:rsidRPr="66424060" w:rsidDel="00E8570B">
          <w:delText>e</w:delText>
        </w:r>
      </w:del>
      <w:r w:rsidR="22116604" w:rsidRPr="66424060">
        <w:t xml:space="preserve"> the</w:t>
      </w:r>
      <w:r w:rsidR="1D1590C8" w:rsidRPr="66424060">
        <w:t>ir functional</w:t>
      </w:r>
      <w:r w:rsidR="22116604" w:rsidRPr="66424060">
        <w:t xml:space="preserve"> annotation</w:t>
      </w:r>
      <w:r w:rsidR="2FB04256" w:rsidRPr="66424060">
        <w:t xml:space="preserve"> and characteriz</w:t>
      </w:r>
      <w:ins w:id="16" w:author="Dan Tulpan" w:date="2021-05-31T11:28:00Z">
        <w:r w:rsidR="00E8570B">
          <w:t>ation of</w:t>
        </w:r>
      </w:ins>
      <w:del w:id="17" w:author="Dan Tulpan" w:date="2021-05-31T11:28:00Z">
        <w:r w:rsidR="2FB04256" w:rsidRPr="66424060" w:rsidDel="00E8570B">
          <w:delText>e</w:delText>
        </w:r>
      </w:del>
      <w:r w:rsidR="2FB04256" w:rsidRPr="66424060">
        <w:t xml:space="preserve"> their distribution in MGEs</w:t>
      </w:r>
      <w:r w:rsidR="5B72C19A" w:rsidRPr="66424060">
        <w:t>; and</w:t>
      </w:r>
      <w:r w:rsidR="22116604" w:rsidRPr="66424060">
        <w:t xml:space="preserve"> (2) </w:t>
      </w:r>
      <w:r w:rsidR="4CDB73CC" w:rsidRPr="66424060">
        <w:t>t</w:t>
      </w:r>
      <w:r w:rsidR="22116604" w:rsidRPr="66424060">
        <w:t xml:space="preserve">o </w:t>
      </w:r>
      <w:r w:rsidR="2515B27B" w:rsidRPr="66424060">
        <w:t xml:space="preserve">discover and characterize </w:t>
      </w:r>
      <w:r w:rsidR="50E201DF" w:rsidRPr="66424060">
        <w:t xml:space="preserve">new </w:t>
      </w:r>
      <w:r w:rsidR="0FFB7094" w:rsidRPr="66424060">
        <w:t xml:space="preserve">RIT elements </w:t>
      </w:r>
      <w:r w:rsidR="69C58B40" w:rsidRPr="66424060">
        <w:t xml:space="preserve">from </w:t>
      </w:r>
      <w:r w:rsidR="4A8C9EFD" w:rsidRPr="66424060">
        <w:t>public sequence databases</w:t>
      </w:r>
      <w:r w:rsidR="44671ADF" w:rsidRPr="66424060">
        <w:t xml:space="preserve"> </w:t>
      </w:r>
      <w:r w:rsidR="0FFB7094" w:rsidRPr="66424060">
        <w:t xml:space="preserve">using </w:t>
      </w:r>
      <w:r w:rsidR="2C486C38" w:rsidRPr="66424060">
        <w:t xml:space="preserve">the </w:t>
      </w:r>
      <w:r w:rsidR="22FBB50B" w:rsidRPr="66424060">
        <w:t>pipeline f</w:t>
      </w:r>
      <w:r w:rsidR="5ACF5A32" w:rsidRPr="66424060">
        <w:t>rom objective 1</w:t>
      </w:r>
      <w:r w:rsidR="49C975FA" w:rsidRPr="66424060">
        <w:t xml:space="preserve">, and </w:t>
      </w:r>
      <w:del w:id="18" w:author="Dan Tulpan" w:date="2021-05-31T11:28:00Z">
        <w:r w:rsidR="49C975FA" w:rsidRPr="66424060" w:rsidDel="00E8570B">
          <w:delText xml:space="preserve">to </w:delText>
        </w:r>
      </w:del>
      <w:r w:rsidR="55726888" w:rsidRPr="66424060">
        <w:t xml:space="preserve">then </w:t>
      </w:r>
      <w:ins w:id="19" w:author="Dan Tulpan" w:date="2021-05-31T11:28:00Z">
        <w:r w:rsidR="00E8570B" w:rsidRPr="66424060">
          <w:t xml:space="preserve">to </w:t>
        </w:r>
      </w:ins>
      <w:r w:rsidR="49C975FA" w:rsidRPr="66424060">
        <w:t xml:space="preserve">describe </w:t>
      </w:r>
      <w:r w:rsidR="00780E2F" w:rsidRPr="66424060">
        <w:t>th</w:t>
      </w:r>
      <w:r w:rsidR="3E78B619" w:rsidRPr="66424060">
        <w:t>eir distribution within genomes and across taxa.</w:t>
      </w:r>
      <w:r w:rsidR="642C46AA" w:rsidRPr="66424060">
        <w:t xml:space="preserve"> </w:t>
      </w:r>
    </w:p>
    <w:p w14:paraId="258A7E3A" w14:textId="775E0A08" w:rsidR="1999F955" w:rsidRDefault="71B14829" w:rsidP="66424060">
      <w:pPr>
        <w:spacing w:before="120" w:after="120" w:line="276" w:lineRule="auto"/>
      </w:pPr>
      <w:r w:rsidRPr="66424060">
        <w:t xml:space="preserve">To accomplish </w:t>
      </w:r>
      <w:r w:rsidR="3780E3B9" w:rsidRPr="66424060">
        <w:t xml:space="preserve">the first </w:t>
      </w:r>
      <w:r w:rsidRPr="66424060">
        <w:t>objective</w:t>
      </w:r>
      <w:r w:rsidR="661A7CAC" w:rsidRPr="66424060">
        <w:t xml:space="preserve">, I will create a pipeline to assign YRs of MGEs </w:t>
      </w:r>
      <w:r w:rsidR="4971AA0B" w:rsidRPr="66424060">
        <w:t xml:space="preserve">to </w:t>
      </w:r>
      <w:r w:rsidR="671BD140" w:rsidRPr="66424060">
        <w:t xml:space="preserve">subfamilies </w:t>
      </w:r>
      <w:r w:rsidR="35E724F6" w:rsidRPr="66424060">
        <w:t xml:space="preserve">based on the </w:t>
      </w:r>
      <w:r w:rsidR="732B76ED" w:rsidRPr="66424060">
        <w:t xml:space="preserve">alignment </w:t>
      </w:r>
      <w:r w:rsidR="35E724F6" w:rsidRPr="66424060">
        <w:t xml:space="preserve">of </w:t>
      </w:r>
      <w:r w:rsidR="019F1D0F" w:rsidRPr="66424060">
        <w:t>conserved</w:t>
      </w:r>
      <w:r w:rsidR="35E724F6" w:rsidRPr="66424060">
        <w:t xml:space="preserve"> domains. For this,</w:t>
      </w:r>
      <w:r w:rsidRPr="66424060">
        <w:t xml:space="preserve"> I will </w:t>
      </w:r>
      <w:r w:rsidR="705EA79C" w:rsidRPr="66424060">
        <w:t>u</w:t>
      </w:r>
      <w:r w:rsidRPr="66424060">
        <w:t xml:space="preserve">se </w:t>
      </w:r>
      <w:r w:rsidR="5F210387" w:rsidRPr="66424060">
        <w:t>sets of</w:t>
      </w:r>
      <w:r w:rsidRPr="66424060">
        <w:t xml:space="preserve"> </w:t>
      </w:r>
      <w:r w:rsidR="5F210387" w:rsidRPr="66424060">
        <w:t xml:space="preserve">reference proteins from the </w:t>
      </w:r>
      <w:r w:rsidRPr="66424060">
        <w:t xml:space="preserve">SMART database </w:t>
      </w:r>
      <w:r w:rsidR="54F07258" w:rsidRPr="66424060">
        <w:t>to</w:t>
      </w:r>
      <w:r w:rsidR="667EBE70" w:rsidRPr="66424060">
        <w:t xml:space="preserve"> develop and</w:t>
      </w:r>
      <w:r w:rsidR="54F07258" w:rsidRPr="66424060">
        <w:t xml:space="preserve"> </w:t>
      </w:r>
      <w:r w:rsidR="387BA866" w:rsidRPr="66424060">
        <w:t>evaluate</w:t>
      </w:r>
      <w:r w:rsidR="6C957478" w:rsidRPr="66424060">
        <w:t xml:space="preserve"> the accuracy of</w:t>
      </w:r>
      <w:r w:rsidR="387BA866" w:rsidRPr="66424060">
        <w:t xml:space="preserve"> candidate methods</w:t>
      </w:r>
      <w:r w:rsidR="49FA5D9D" w:rsidRPr="66424060">
        <w:t xml:space="preserve"> for classification</w:t>
      </w:r>
      <w:r w:rsidR="5D702B89" w:rsidRPr="66424060">
        <w:t xml:space="preserve"> </w:t>
      </w:r>
      <w:r w:rsidR="3079A37C" w:rsidRPr="66424060">
        <w:t>(</w:t>
      </w:r>
      <w:r w:rsidR="57A8AD8B" w:rsidRPr="66424060">
        <w:t xml:space="preserve">such as </w:t>
      </w:r>
      <w:r w:rsidR="24D152AF" w:rsidRPr="66424060">
        <w:t xml:space="preserve">through </w:t>
      </w:r>
      <w:r w:rsidR="5D702B89" w:rsidRPr="66424060">
        <w:t xml:space="preserve">Hidden Markov Models or </w:t>
      </w:r>
      <w:r w:rsidR="09518CDA" w:rsidRPr="66424060">
        <w:t xml:space="preserve">NCBI’s </w:t>
      </w:r>
      <w:r w:rsidR="78CCFFC1" w:rsidRPr="66424060">
        <w:t>CD-search/</w:t>
      </w:r>
      <w:r w:rsidR="5D702B89" w:rsidRPr="66424060">
        <w:t>RPS-BLAST</w:t>
      </w:r>
      <w:r w:rsidR="68B19913" w:rsidRPr="66424060">
        <w:t>)</w:t>
      </w:r>
      <w:r w:rsidR="6A68CA47" w:rsidRPr="66424060">
        <w:t>.</w:t>
      </w:r>
      <w:r w:rsidR="53FF9666" w:rsidRPr="66424060">
        <w:t xml:space="preserve"> </w:t>
      </w:r>
      <w:r w:rsidR="205A6C5A" w:rsidRPr="66424060">
        <w:t xml:space="preserve"> After classification, the distribution of YR subfamilies among specific MGEs </w:t>
      </w:r>
      <w:r w:rsidR="69852AAD" w:rsidRPr="66424060">
        <w:t xml:space="preserve">and across taxa </w:t>
      </w:r>
      <w:r w:rsidR="205A6C5A" w:rsidRPr="66424060">
        <w:t>would be characterized.</w:t>
      </w:r>
      <w:r w:rsidR="61A2EEDC" w:rsidRPr="66424060">
        <w:t xml:space="preserve"> </w:t>
      </w:r>
      <w:r w:rsidR="2129FA19" w:rsidRPr="66424060">
        <w:t>To complete</w:t>
      </w:r>
      <w:r w:rsidR="572D3D3A" w:rsidRPr="66424060">
        <w:t xml:space="preserve"> the </w:t>
      </w:r>
      <w:r w:rsidR="309D4B91" w:rsidRPr="66424060">
        <w:t>second objective</w:t>
      </w:r>
      <w:r w:rsidR="09E3018D" w:rsidRPr="66424060">
        <w:t>,</w:t>
      </w:r>
      <w:r w:rsidR="2129FA19" w:rsidRPr="66424060">
        <w:t xml:space="preserve"> </w:t>
      </w:r>
      <w:r w:rsidR="3D9C5501" w:rsidRPr="66424060">
        <w:t>the Short Read Archive (SRA)</w:t>
      </w:r>
      <w:r w:rsidR="7B5E2725" w:rsidRPr="66424060">
        <w:t xml:space="preserve"> </w:t>
      </w:r>
      <w:r w:rsidR="6CB97EC4" w:rsidRPr="66424060">
        <w:t>will be search</w:t>
      </w:r>
      <w:r w:rsidR="3F27B19B" w:rsidRPr="66424060">
        <w:t>ed</w:t>
      </w:r>
      <w:r w:rsidR="6CB97EC4" w:rsidRPr="66424060">
        <w:t xml:space="preserve"> </w:t>
      </w:r>
      <w:r w:rsidR="2129FA19" w:rsidRPr="66424060">
        <w:t xml:space="preserve">for </w:t>
      </w:r>
      <w:r w:rsidR="02A04FE6" w:rsidRPr="66424060">
        <w:t>s</w:t>
      </w:r>
      <w:r w:rsidR="61C04CD2" w:rsidRPr="66424060">
        <w:t xml:space="preserve">equences </w:t>
      </w:r>
      <w:r w:rsidR="38C1B70C" w:rsidRPr="66424060">
        <w:t xml:space="preserve">encoding </w:t>
      </w:r>
      <w:r w:rsidR="61C04CD2" w:rsidRPr="66424060">
        <w:t xml:space="preserve">the three </w:t>
      </w:r>
      <w:r w:rsidR="71EE931E" w:rsidRPr="66424060">
        <w:t xml:space="preserve">YR </w:t>
      </w:r>
      <w:r w:rsidR="61C04CD2" w:rsidRPr="66424060">
        <w:t xml:space="preserve">domains </w:t>
      </w:r>
      <w:r w:rsidR="6DF94F8F" w:rsidRPr="66424060">
        <w:t>(</w:t>
      </w:r>
      <w:proofErr w:type="spellStart"/>
      <w:r w:rsidR="6DF94F8F" w:rsidRPr="66424060">
        <w:t>RitA</w:t>
      </w:r>
      <w:proofErr w:type="spellEnd"/>
      <w:r w:rsidR="6DF94F8F" w:rsidRPr="66424060">
        <w:t xml:space="preserve">, </w:t>
      </w:r>
      <w:proofErr w:type="spellStart"/>
      <w:r w:rsidR="6DF94F8F" w:rsidRPr="66424060">
        <w:t>RitB</w:t>
      </w:r>
      <w:proofErr w:type="spellEnd"/>
      <w:r w:rsidR="6DF94F8F" w:rsidRPr="66424060">
        <w:t xml:space="preserve">, and </w:t>
      </w:r>
      <w:proofErr w:type="spellStart"/>
      <w:r w:rsidR="6DF94F8F" w:rsidRPr="66424060">
        <w:t>RitC</w:t>
      </w:r>
      <w:proofErr w:type="spellEnd"/>
      <w:r w:rsidR="6DF94F8F" w:rsidRPr="66424060">
        <w:t xml:space="preserve">) </w:t>
      </w:r>
      <w:r w:rsidR="61C04CD2" w:rsidRPr="66424060">
        <w:t>associated with RIT element</w:t>
      </w:r>
      <w:r w:rsidR="552D1667" w:rsidRPr="66424060">
        <w:t>s</w:t>
      </w:r>
      <w:r w:rsidR="5538692D" w:rsidRPr="66424060">
        <w:t>, using methods previously developed for objective 1</w:t>
      </w:r>
      <w:r w:rsidR="61C04CD2" w:rsidRPr="66424060">
        <w:t xml:space="preserve">. </w:t>
      </w:r>
      <w:r w:rsidR="347F8900" w:rsidRPr="66424060">
        <w:t>Novel</w:t>
      </w:r>
      <w:r w:rsidR="61C04CD2" w:rsidRPr="66424060">
        <w:t xml:space="preserve"> RIT element</w:t>
      </w:r>
      <w:r w:rsidR="4BC925A0" w:rsidRPr="66424060">
        <w:t xml:space="preserve">s will be </w:t>
      </w:r>
      <w:r w:rsidR="7CC56C54" w:rsidRPr="66424060">
        <w:t>characterized</w:t>
      </w:r>
      <w:r w:rsidR="39997BA5" w:rsidRPr="66424060">
        <w:t xml:space="preserve"> through </w:t>
      </w:r>
      <w:r w:rsidR="69DCCE44" w:rsidRPr="66424060">
        <w:t xml:space="preserve">various </w:t>
      </w:r>
      <w:r w:rsidR="39997BA5" w:rsidRPr="66424060">
        <w:t>sequence analys</w:t>
      </w:r>
      <w:r w:rsidR="39532BBF" w:rsidRPr="66424060">
        <w:t>e</w:t>
      </w:r>
      <w:r w:rsidR="39997BA5" w:rsidRPr="66424060">
        <w:t xml:space="preserve">s </w:t>
      </w:r>
      <w:r w:rsidR="3F901A8D" w:rsidRPr="66424060">
        <w:t>in terms of their protein architecture</w:t>
      </w:r>
      <w:r w:rsidR="50AADD4F" w:rsidRPr="66424060">
        <w:t>s</w:t>
      </w:r>
      <w:r w:rsidR="3F901A8D" w:rsidRPr="66424060">
        <w:t xml:space="preserve">, ORF overlaps, </w:t>
      </w:r>
      <w:r w:rsidR="722162F5" w:rsidRPr="66424060">
        <w:t>the presence</w:t>
      </w:r>
      <w:r w:rsidR="07B3311C" w:rsidRPr="66424060">
        <w:t xml:space="preserve"> of</w:t>
      </w:r>
      <w:r w:rsidR="752B6E47" w:rsidRPr="66424060">
        <w:t xml:space="preserve"> flanking</w:t>
      </w:r>
      <w:r w:rsidR="07B3311C" w:rsidRPr="66424060">
        <w:t xml:space="preserve"> </w:t>
      </w:r>
      <w:r w:rsidR="3F901A8D" w:rsidRPr="66424060">
        <w:t>inverted repeats</w:t>
      </w:r>
      <w:r w:rsidR="1A3891FD" w:rsidRPr="66424060">
        <w:t>,</w:t>
      </w:r>
      <w:r w:rsidR="5759CBC5" w:rsidRPr="66424060">
        <w:t xml:space="preserve"> </w:t>
      </w:r>
      <w:r w:rsidR="2B6A2287" w:rsidRPr="66424060">
        <w:t xml:space="preserve">and </w:t>
      </w:r>
      <w:r w:rsidR="51E6302D" w:rsidRPr="66424060">
        <w:t xml:space="preserve">their </w:t>
      </w:r>
      <w:r w:rsidR="2B6A2287" w:rsidRPr="66424060">
        <w:t xml:space="preserve">distribution </w:t>
      </w:r>
      <w:r w:rsidR="4D5B4F42" w:rsidRPr="66424060">
        <w:t>with</w:t>
      </w:r>
      <w:r w:rsidR="2B6A2287" w:rsidRPr="66424060">
        <w:t>in genomes and across taxa</w:t>
      </w:r>
      <w:r w:rsidR="0A2D941C" w:rsidRPr="66424060">
        <w:t>.</w:t>
      </w:r>
    </w:p>
    <w:p w14:paraId="1B1E3738" w14:textId="7170F10B" w:rsidR="1999F955" w:rsidRDefault="41C6B0E7" w:rsidP="66424060">
      <w:pPr>
        <w:spacing w:before="120" w:after="120" w:line="276" w:lineRule="auto"/>
      </w:pPr>
      <w:r w:rsidRPr="66424060">
        <w:t>The proposed work would provide a critical update of the</w:t>
      </w:r>
      <w:r w:rsidR="700452F9" w:rsidRPr="66424060">
        <w:t xml:space="preserve"> functional</w:t>
      </w:r>
      <w:r w:rsidRPr="66424060">
        <w:t xml:space="preserve"> annotation of YRs in MGEs</w:t>
      </w:r>
      <w:ins w:id="20" w:author="Dan Tulpan" w:date="2021-05-31T11:30:00Z">
        <w:r w:rsidR="00E8570B">
          <w:t>,</w:t>
        </w:r>
      </w:ins>
      <w:r w:rsidR="40F56175" w:rsidRPr="66424060">
        <w:t xml:space="preserve"> which </w:t>
      </w:r>
      <w:r w:rsidR="229A4299" w:rsidRPr="66424060">
        <w:t>c</w:t>
      </w:r>
      <w:r w:rsidR="40F56175" w:rsidRPr="66424060">
        <w:t>ould provide new insight</w:t>
      </w:r>
      <w:r w:rsidR="7F9A46A6" w:rsidRPr="66424060">
        <w:t>s</w:t>
      </w:r>
      <w:r w:rsidR="40F56175" w:rsidRPr="66424060">
        <w:t xml:space="preserve"> into</w:t>
      </w:r>
      <w:r w:rsidR="475BF7D9" w:rsidRPr="66424060">
        <w:t xml:space="preserve"> the</w:t>
      </w:r>
      <w:r w:rsidR="30AC4552" w:rsidRPr="66424060">
        <w:t xml:space="preserve"> mobil</w:t>
      </w:r>
      <w:r w:rsidR="72A7F07B" w:rsidRPr="66424060">
        <w:t>ization</w:t>
      </w:r>
      <w:r w:rsidR="30AC4552" w:rsidRPr="66424060">
        <w:t xml:space="preserve"> of</w:t>
      </w:r>
      <w:r w:rsidR="475BF7D9" w:rsidRPr="66424060">
        <w:t xml:space="preserve"> MGEs</w:t>
      </w:r>
      <w:r w:rsidR="3BE656FE" w:rsidRPr="66424060">
        <w:t xml:space="preserve"> and relationships between them</w:t>
      </w:r>
      <w:r w:rsidR="40F56175" w:rsidRPr="66424060">
        <w:t>.</w:t>
      </w:r>
      <w:r w:rsidR="4B2EE068" w:rsidRPr="66424060">
        <w:t xml:space="preserve"> It is of interest to improve o</w:t>
      </w:r>
      <w:r w:rsidR="5B4388D6" w:rsidRPr="66424060">
        <w:t>ur</w:t>
      </w:r>
      <w:r w:rsidR="4B2EE068" w:rsidRPr="66424060">
        <w:t xml:space="preserve"> </w:t>
      </w:r>
      <w:r w:rsidR="2503DB07" w:rsidRPr="66424060">
        <w:t xml:space="preserve">knowledge </w:t>
      </w:r>
      <w:r w:rsidR="5DE2F245" w:rsidRPr="66424060">
        <w:t xml:space="preserve">of MGEs </w:t>
      </w:r>
      <w:r w:rsidR="6BA3A3D6" w:rsidRPr="66424060">
        <w:t>since</w:t>
      </w:r>
      <w:r w:rsidR="5DE2F245" w:rsidRPr="66424060">
        <w:t xml:space="preserve"> these are critical to </w:t>
      </w:r>
      <w:r w:rsidR="030CD7A3" w:rsidRPr="66424060">
        <w:t xml:space="preserve">microbial </w:t>
      </w:r>
      <w:r w:rsidR="5DE2F245" w:rsidRPr="66424060">
        <w:t xml:space="preserve">adaptation and evolution, </w:t>
      </w:r>
      <w:r w:rsidR="384A364E" w:rsidRPr="66424060">
        <w:t xml:space="preserve">particularly </w:t>
      </w:r>
      <w:r w:rsidR="790E86DF" w:rsidRPr="66424060">
        <w:t xml:space="preserve">in </w:t>
      </w:r>
      <w:r w:rsidR="79AE1573" w:rsidRPr="66424060">
        <w:t>the horizontal transfer of anti</w:t>
      </w:r>
      <w:r w:rsidR="483D06B8" w:rsidRPr="66424060">
        <w:t>biotic</w:t>
      </w:r>
      <w:r w:rsidR="79AE1573" w:rsidRPr="66424060">
        <w:t xml:space="preserve"> resistance, virulence factors</w:t>
      </w:r>
      <w:r w:rsidR="58731CE8" w:rsidRPr="66424060">
        <w:t>,</w:t>
      </w:r>
      <w:r w:rsidR="79AE1573" w:rsidRPr="66424060">
        <w:t xml:space="preserve"> and other a</w:t>
      </w:r>
      <w:r w:rsidR="179CA8E7" w:rsidRPr="66424060">
        <w:t xml:space="preserve">ccessory </w:t>
      </w:r>
      <w:r w:rsidR="79AE1573" w:rsidRPr="66424060">
        <w:t xml:space="preserve">traits. </w:t>
      </w:r>
      <w:r w:rsidR="4FDAF7B4" w:rsidRPr="66424060">
        <w:t>As a</w:t>
      </w:r>
      <w:r w:rsidR="79AE1573" w:rsidRPr="66424060">
        <w:t>ntibiotic resistance is a growing problem due to the selective pressure of widespread antibiotic use</w:t>
      </w:r>
      <w:r w:rsidR="657F45D2" w:rsidRPr="66424060">
        <w:t xml:space="preserve">, </w:t>
      </w:r>
      <w:r w:rsidR="11CE349E" w:rsidRPr="66424060">
        <w:t>understanding</w:t>
      </w:r>
      <w:r w:rsidR="657F45D2" w:rsidRPr="66424060">
        <w:t xml:space="preserve"> how </w:t>
      </w:r>
      <w:r w:rsidR="6376F887" w:rsidRPr="66424060">
        <w:t xml:space="preserve">resistance is </w:t>
      </w:r>
      <w:r w:rsidR="79AE1573" w:rsidRPr="66424060">
        <w:t>transferred and maintained in the m</w:t>
      </w:r>
      <w:r w:rsidR="14624128" w:rsidRPr="66424060">
        <w:t xml:space="preserve">icrobial environment </w:t>
      </w:r>
      <w:r w:rsidR="4DCB1D4C" w:rsidRPr="66424060">
        <w:t xml:space="preserve">is paramount </w:t>
      </w:r>
      <w:r w:rsidR="14624128" w:rsidRPr="66424060">
        <w:t>for surveillance of AMR pathogens</w:t>
      </w:r>
      <w:r w:rsidR="75E2583A" w:rsidRPr="66424060">
        <w:t xml:space="preserve"> and developing new strategies for antimicrobial </w:t>
      </w:r>
      <w:r w:rsidR="6FFFF3F8" w:rsidRPr="66424060">
        <w:t>therapie</w:t>
      </w:r>
      <w:r w:rsidR="75E2583A" w:rsidRPr="66424060">
        <w:t>s</w:t>
      </w:r>
      <w:r w:rsidR="14624128" w:rsidRPr="66424060">
        <w:t>.</w:t>
      </w:r>
    </w:p>
    <w:p w14:paraId="03DA95E8" w14:textId="2286A88F" w:rsidR="1999F955" w:rsidRDefault="1999F955" w:rsidP="66424060">
      <w:pPr>
        <w:spacing w:after="120" w:line="276" w:lineRule="auto"/>
      </w:pPr>
    </w:p>
    <w:p w14:paraId="1BD09E1F" w14:textId="7AFE6731" w:rsidR="66424060" w:rsidRDefault="66424060" w:rsidP="66424060">
      <w:pPr>
        <w:rPr>
          <w:b/>
          <w:bCs/>
        </w:rPr>
      </w:pPr>
    </w:p>
    <w:p w14:paraId="2D216C10" w14:textId="21D6AC14" w:rsidR="66424060" w:rsidRDefault="66424060" w:rsidP="66424060">
      <w:pPr>
        <w:rPr>
          <w:b/>
          <w:bCs/>
        </w:rPr>
      </w:pPr>
    </w:p>
    <w:p w14:paraId="75DA9C80" w14:textId="5F53BB01" w:rsidR="1B1FB3A9" w:rsidRDefault="1B1FB3A9" w:rsidP="6642406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ECE1B8" wp14:editId="6EACF3FD">
            <wp:extent cx="3448050" cy="2413635"/>
            <wp:effectExtent l="0" t="0" r="0" b="0"/>
            <wp:docPr id="1181694330" name="Picture 118169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909E" w14:textId="7AE40375" w:rsidR="1B1FB3A9" w:rsidRDefault="1B1FB3A9" w:rsidP="66424060">
      <w:r w:rsidRPr="66424060">
        <w:rPr>
          <w:b/>
          <w:bCs/>
        </w:rPr>
        <w:t xml:space="preserve">Figure 1. </w:t>
      </w:r>
      <w:r>
        <w:t>Workflow for objective 1 – classification of tyrosine recombinases from mobile genetic elements.</w:t>
      </w:r>
    </w:p>
    <w:p w14:paraId="30D10C49" w14:textId="3EB56A61" w:rsidR="00182484" w:rsidRPr="00182484" w:rsidRDefault="00182484" w:rsidP="00182484">
      <w:r w:rsidRPr="00182484">
        <w:t>&lt;</w:t>
      </w:r>
      <w:r>
        <w:t xml:space="preserve"> </w:t>
      </w:r>
      <w:r w:rsidRPr="00182484">
        <w:t>second workflow figure here</w:t>
      </w:r>
      <w:r>
        <w:t xml:space="preserve"> </w:t>
      </w:r>
      <w:r w:rsidRPr="00182484">
        <w:t>&gt;</w:t>
      </w:r>
    </w:p>
    <w:p w14:paraId="1A389BC1" w14:textId="457B935C" w:rsidR="00182484" w:rsidRDefault="00182484" w:rsidP="00182484">
      <w:r w:rsidRPr="66424060">
        <w:rPr>
          <w:b/>
          <w:bCs/>
        </w:rPr>
        <w:t xml:space="preserve">Figure </w:t>
      </w:r>
      <w:r>
        <w:rPr>
          <w:b/>
          <w:bCs/>
        </w:rPr>
        <w:t>2</w:t>
      </w:r>
      <w:r w:rsidRPr="66424060">
        <w:rPr>
          <w:b/>
          <w:bCs/>
        </w:rPr>
        <w:t xml:space="preserve">. </w:t>
      </w:r>
      <w:r>
        <w:t xml:space="preserve">Workflow for objective 2 – discovery of RIT elements from SRA </w:t>
      </w:r>
    </w:p>
    <w:p w14:paraId="186599B7" w14:textId="77777777" w:rsidR="00182484" w:rsidRDefault="00182484" w:rsidP="66424060">
      <w:pPr>
        <w:rPr>
          <w:b/>
          <w:bCs/>
        </w:rPr>
      </w:pPr>
    </w:p>
    <w:p w14:paraId="57DF12AA" w14:textId="5C36C7A5" w:rsidR="07208E82" w:rsidRDefault="07208E82" w:rsidP="1999F955">
      <w:r w:rsidRPr="66424060">
        <w:rPr>
          <w:b/>
          <w:bCs/>
        </w:rPr>
        <w:t>References</w:t>
      </w:r>
    </w:p>
    <w:p w14:paraId="5F4E73E7" w14:textId="4CCD22FF" w:rsidR="07208E82" w:rsidRDefault="1F11539B" w:rsidP="664240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Partridge SR, </w:t>
      </w:r>
      <w:proofErr w:type="spellStart"/>
      <w:r>
        <w:t>Kwong</w:t>
      </w:r>
      <w:proofErr w:type="spellEnd"/>
      <w:r>
        <w:t xml:space="preserve"> SM, Firth N, Jensen SO. Mobile Genetic Elements Associated with Antimicrobial Resistance. Clin Microbiol Rev. 2018 Aug 1;31(4</w:t>
      </w:r>
      <w:proofErr w:type="gramStart"/>
      <w:r>
        <w:t>):e</w:t>
      </w:r>
      <w:proofErr w:type="gramEnd"/>
      <w:r>
        <w:t xml:space="preserve">00088-17. </w:t>
      </w:r>
      <w:proofErr w:type="spellStart"/>
      <w:r>
        <w:t>doi</w:t>
      </w:r>
      <w:proofErr w:type="spellEnd"/>
      <w:r>
        <w:t>: 10.1128/CMR.00088-17. PMID: 30068738; PMCID: PMC6148190.</w:t>
      </w:r>
    </w:p>
    <w:p w14:paraId="4CE5A087" w14:textId="1ABF44C0" w:rsidR="07208E82" w:rsidRDefault="7BA9ABF4" w:rsidP="664240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Van </w:t>
      </w:r>
      <w:proofErr w:type="spellStart"/>
      <w:r>
        <w:t>Houdt</w:t>
      </w:r>
      <w:proofErr w:type="spellEnd"/>
      <w:r>
        <w:t xml:space="preserve"> R, </w:t>
      </w:r>
      <w:proofErr w:type="spellStart"/>
      <w:r>
        <w:t>Leplae</w:t>
      </w:r>
      <w:proofErr w:type="spellEnd"/>
      <w:r>
        <w:t xml:space="preserve"> R, Lima-Mendez G, </w:t>
      </w:r>
      <w:proofErr w:type="spellStart"/>
      <w:r>
        <w:t>Mergeay</w:t>
      </w:r>
      <w:proofErr w:type="spellEnd"/>
      <w:r>
        <w:t xml:space="preserve"> M, Toussaint A. Towards a more accurate annotation of tyrosine-based site-specific recombinases in bacterial genomes. Mob DNA. 2012 Apr 13;3(1):6. </w:t>
      </w:r>
      <w:proofErr w:type="spellStart"/>
      <w:r>
        <w:t>doi</w:t>
      </w:r>
      <w:proofErr w:type="spellEnd"/>
      <w:r>
        <w:t>: 10.1186/1759-8753-3-6. PMID: 22502997; PMCID: PMC3414803.</w:t>
      </w:r>
    </w:p>
    <w:p w14:paraId="244B8E6E" w14:textId="36F10CBA" w:rsidR="07208E82" w:rsidRDefault="7BA9ABF4" w:rsidP="664240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Janssen PJ, Van </w:t>
      </w:r>
      <w:proofErr w:type="spellStart"/>
      <w:r>
        <w:t>Houdt</w:t>
      </w:r>
      <w:proofErr w:type="spellEnd"/>
      <w:r>
        <w:t xml:space="preserve"> R, Moors H, </w:t>
      </w:r>
      <w:r w:rsidRPr="66424060">
        <w:rPr>
          <w:i/>
          <w:iCs/>
        </w:rPr>
        <w:t>et al</w:t>
      </w:r>
      <w:r>
        <w:t xml:space="preserve">. The complete genome sequence of </w:t>
      </w:r>
      <w:proofErr w:type="spellStart"/>
      <w:r>
        <w:t>Cupriavidus</w:t>
      </w:r>
      <w:proofErr w:type="spellEnd"/>
      <w:r>
        <w:t xml:space="preserve"> </w:t>
      </w:r>
      <w:proofErr w:type="spellStart"/>
      <w:r>
        <w:t>metallidurans</w:t>
      </w:r>
      <w:proofErr w:type="spellEnd"/>
      <w:r>
        <w:t xml:space="preserve"> strain CH34, a master survivalist in harsh and anthropogenic environments. </w:t>
      </w:r>
      <w:proofErr w:type="spellStart"/>
      <w:r>
        <w:t>PLoS</w:t>
      </w:r>
      <w:proofErr w:type="spellEnd"/>
      <w:r>
        <w:t xml:space="preserve"> One. 2010 May 5;5(5</w:t>
      </w:r>
      <w:proofErr w:type="gramStart"/>
      <w:r>
        <w:t>):e</w:t>
      </w:r>
      <w:proofErr w:type="gramEnd"/>
      <w:r>
        <w:t xml:space="preserve">10433. </w:t>
      </w:r>
      <w:proofErr w:type="spellStart"/>
      <w:r>
        <w:t>doi</w:t>
      </w:r>
      <w:proofErr w:type="spellEnd"/>
      <w:r>
        <w:t>: 10.1371/journal.pone.0010433. PMID: 20463976; PMCID: PMC2864759.</w:t>
      </w:r>
    </w:p>
    <w:p w14:paraId="289608B4" w14:textId="56EE46F2" w:rsidR="07208E82" w:rsidRDefault="7BA9ABF4" w:rsidP="66424060">
      <w:pPr>
        <w:pStyle w:val="ListParagraph"/>
        <w:numPr>
          <w:ilvl w:val="0"/>
          <w:numId w:val="3"/>
        </w:numPr>
      </w:pPr>
      <w:r>
        <w:t xml:space="preserve">Ricker N, Qian H, </w:t>
      </w:r>
      <w:proofErr w:type="spellStart"/>
      <w:r>
        <w:t>Fulthorpe</w:t>
      </w:r>
      <w:proofErr w:type="spellEnd"/>
      <w:r>
        <w:t xml:space="preserve"> RR. Phylogeny and organization of recombinase in trio (RIT) elements. Plasmid. 2013 Sep;70(2):226-39. </w:t>
      </w:r>
      <w:proofErr w:type="spellStart"/>
      <w:r>
        <w:t>doi</w:t>
      </w:r>
      <w:proofErr w:type="spellEnd"/>
      <w:r>
        <w:t xml:space="preserve">: 10.1016/j.plasmid.2013.04.003. </w:t>
      </w:r>
      <w:proofErr w:type="spellStart"/>
      <w:r>
        <w:t>Epub</w:t>
      </w:r>
      <w:proofErr w:type="spellEnd"/>
      <w:r>
        <w:t xml:space="preserve"> 2013 Apr 28. PMID: 23628708.</w:t>
      </w:r>
    </w:p>
    <w:p w14:paraId="7C8F5823" w14:textId="2F56DF4A" w:rsidR="07208E82" w:rsidRDefault="7BA9ABF4" w:rsidP="66424060">
      <w:pPr>
        <w:pStyle w:val="ListParagraph"/>
        <w:numPr>
          <w:ilvl w:val="0"/>
          <w:numId w:val="3"/>
        </w:numPr>
      </w:pPr>
      <w:proofErr w:type="spellStart"/>
      <w:r>
        <w:t>Smyshlyaev</w:t>
      </w:r>
      <w:proofErr w:type="spellEnd"/>
      <w:r>
        <w:t xml:space="preserve"> G, Bateman A, </w:t>
      </w:r>
      <w:proofErr w:type="spellStart"/>
      <w:r>
        <w:t>Barabas</w:t>
      </w:r>
      <w:proofErr w:type="spellEnd"/>
      <w:r>
        <w:t xml:space="preserve"> O. Sequence analysis of tyrosine recombinases allows annotation of mobile genetic elements in prokaryotic genomes. Mol Syst Biol. 2021 May;17(5</w:t>
      </w:r>
      <w:proofErr w:type="gramStart"/>
      <w:r>
        <w:t>):e</w:t>
      </w:r>
      <w:proofErr w:type="gramEnd"/>
      <w:r>
        <w:t xml:space="preserve">9880. </w:t>
      </w:r>
      <w:proofErr w:type="spellStart"/>
      <w:r>
        <w:t>doi</w:t>
      </w:r>
      <w:proofErr w:type="spellEnd"/>
      <w:r>
        <w:t>: 10.15252/msb.20209880. PMID: 34018328.</w:t>
      </w:r>
    </w:p>
    <w:p w14:paraId="32C0DFF1" w14:textId="0467FC8A" w:rsidR="00685FDF" w:rsidRDefault="00685FDF" w:rsidP="00685FDF">
      <w:pPr>
        <w:ind w:left="360"/>
      </w:pPr>
    </w:p>
    <w:p w14:paraId="244FEEE2" w14:textId="298C2926" w:rsidR="00685FDF" w:rsidRDefault="00685FDF" w:rsidP="00685FDF">
      <w:pPr>
        <w:ind w:left="360"/>
      </w:pPr>
    </w:p>
    <w:p w14:paraId="5EE52B48" w14:textId="5A68F638" w:rsidR="66424060" w:rsidRDefault="66424060" w:rsidP="66424060">
      <w:pPr>
        <w:rPr>
          <w:b/>
          <w:bCs/>
        </w:rPr>
      </w:pPr>
    </w:p>
    <w:p w14:paraId="15B8A820" w14:textId="43124852" w:rsidR="32DBB619" w:rsidRDefault="32DBB619" w:rsidP="1999F955">
      <w:r w:rsidRPr="66424060">
        <w:rPr>
          <w:b/>
          <w:bCs/>
        </w:rPr>
        <w:lastRenderedPageBreak/>
        <w:t>Timeline</w:t>
      </w:r>
    </w:p>
    <w:tbl>
      <w:tblPr>
        <w:tblStyle w:val="TableGrid"/>
        <w:tblW w:w="9480" w:type="dxa"/>
        <w:tblLayout w:type="fixed"/>
        <w:tblLook w:val="06A0" w:firstRow="1" w:lastRow="0" w:firstColumn="1" w:lastColumn="0" w:noHBand="1" w:noVBand="1"/>
      </w:tblPr>
      <w:tblGrid>
        <w:gridCol w:w="1140"/>
        <w:gridCol w:w="6075"/>
        <w:gridCol w:w="2265"/>
      </w:tblGrid>
      <w:tr w:rsidR="1999F955" w14:paraId="403985F0" w14:textId="77777777" w:rsidTr="66424060">
        <w:tc>
          <w:tcPr>
            <w:tcW w:w="1140" w:type="dxa"/>
          </w:tcPr>
          <w:p w14:paraId="64BDB4B0" w14:textId="278880D2" w:rsidR="1999F955" w:rsidRDefault="0356571E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6075" w:type="dxa"/>
          </w:tcPr>
          <w:p w14:paraId="18A9A679" w14:textId="42F47C75" w:rsidR="1999F955" w:rsidRDefault="0356571E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Tasks/Milestones</w:t>
            </w:r>
          </w:p>
        </w:tc>
        <w:tc>
          <w:tcPr>
            <w:tcW w:w="2265" w:type="dxa"/>
          </w:tcPr>
          <w:p w14:paraId="35C31794" w14:textId="59C9C3F5" w:rsidR="1999F955" w:rsidRDefault="0356571E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Completed?</w:t>
            </w:r>
          </w:p>
        </w:tc>
      </w:tr>
      <w:tr w:rsidR="1999F955" w14:paraId="79C9514F" w14:textId="77777777" w:rsidTr="66424060">
        <w:tc>
          <w:tcPr>
            <w:tcW w:w="1140" w:type="dxa"/>
          </w:tcPr>
          <w:p w14:paraId="5E871F48" w14:textId="10DC6A55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 (05/13 - 05/16)</w:t>
            </w:r>
          </w:p>
        </w:tc>
        <w:tc>
          <w:tcPr>
            <w:tcW w:w="6075" w:type="dxa"/>
          </w:tcPr>
          <w:p w14:paraId="403FB10E" w14:textId="07C7D1F8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Scheduling </w:t>
            </w:r>
            <w:r w:rsidRPr="66424060">
              <w:rPr>
                <w:rFonts w:ascii="Calibri" w:eastAsia="Calibri" w:hAnsi="Calibri" w:cs="Calibri"/>
              </w:rPr>
              <w:t>of weekly meeting</w:t>
            </w:r>
          </w:p>
          <w:p w14:paraId="4639FD17" w14:textId="635FBBC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Literature review</w:t>
            </w:r>
          </w:p>
        </w:tc>
        <w:tc>
          <w:tcPr>
            <w:tcW w:w="2265" w:type="dxa"/>
          </w:tcPr>
          <w:p w14:paraId="3A96AE26" w14:textId="01C397AF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Y</w:t>
            </w:r>
            <w:r w:rsidR="35B241A9" w:rsidRPr="66424060">
              <w:rPr>
                <w:rFonts w:ascii="Calibri" w:eastAsia="Calibri" w:hAnsi="Calibri" w:cs="Calibri"/>
              </w:rPr>
              <w:t>es</w:t>
            </w:r>
          </w:p>
          <w:p w14:paraId="7F3671B3" w14:textId="42A1BA08" w:rsidR="1999F955" w:rsidRDefault="35B241A9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 xml:space="preserve">Yes / </w:t>
            </w:r>
            <w:r w:rsidR="0356571E" w:rsidRPr="66424060">
              <w:rPr>
                <w:rFonts w:ascii="Calibri" w:eastAsia="Calibri" w:hAnsi="Calibri" w:cs="Calibri"/>
              </w:rPr>
              <w:t>Ongoing</w:t>
            </w:r>
          </w:p>
        </w:tc>
      </w:tr>
      <w:tr w:rsidR="1999F955" w14:paraId="1B7D6745" w14:textId="77777777" w:rsidTr="66424060">
        <w:tc>
          <w:tcPr>
            <w:tcW w:w="1140" w:type="dxa"/>
          </w:tcPr>
          <w:p w14:paraId="70F4E2E6" w14:textId="4CDB3F84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2 (05/17 - 05/23)</w:t>
            </w:r>
          </w:p>
        </w:tc>
        <w:tc>
          <w:tcPr>
            <w:tcW w:w="6075" w:type="dxa"/>
          </w:tcPr>
          <w:p w14:paraId="4642DE4B" w14:textId="03CA91C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Literature review</w:t>
            </w:r>
          </w:p>
          <w:p w14:paraId="0EF4E79F" w14:textId="45158E68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Proposal: </w:t>
            </w:r>
            <w:r w:rsidRPr="66424060">
              <w:rPr>
                <w:rFonts w:ascii="Calibri" w:eastAsia="Calibri" w:hAnsi="Calibri" w:cs="Calibri"/>
              </w:rPr>
              <w:t>outline/draft</w:t>
            </w:r>
          </w:p>
          <w:p w14:paraId="1A875639" w14:textId="3DEEC96A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 preliminary</w:t>
            </w:r>
            <w:r w:rsidRPr="66424060">
              <w:rPr>
                <w:rFonts w:ascii="Calibri" w:eastAsia="Calibri" w:hAnsi="Calibri" w:cs="Calibri"/>
              </w:rPr>
              <w:t>:</w:t>
            </w:r>
          </w:p>
          <w:p w14:paraId="26410271" w14:textId="7F73CB3C" w:rsidR="1999F955" w:rsidRDefault="0356571E" w:rsidP="66424060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Conceptualize pipeline</w:t>
            </w:r>
            <w:r w:rsidR="183F1C01" w:rsidRPr="66424060">
              <w:rPr>
                <w:rFonts w:ascii="Calibri" w:eastAsia="Calibri" w:hAnsi="Calibri" w:cs="Calibri"/>
              </w:rPr>
              <w:t>s</w:t>
            </w:r>
          </w:p>
          <w:p w14:paraId="0CF3AA57" w14:textId="3CAEC4A0" w:rsidR="1999F955" w:rsidRDefault="0356571E" w:rsidP="66424060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Data exploration:</w:t>
            </w:r>
            <w:r w:rsidR="76EE1AEE" w:rsidRPr="66424060">
              <w:rPr>
                <w:rFonts w:ascii="Calibri" w:eastAsia="Calibri" w:hAnsi="Calibri" w:cs="Calibri"/>
              </w:rPr>
              <w:t xml:space="preserve"> MGE and protein ref. databases </w:t>
            </w:r>
          </w:p>
          <w:p w14:paraId="35ABB5A5" w14:textId="45CC90E5" w:rsidR="0D47BD48" w:rsidRDefault="76EE1AEE" w:rsidP="66424060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Data acquisition: references &amp; target</w:t>
            </w:r>
          </w:p>
        </w:tc>
        <w:tc>
          <w:tcPr>
            <w:tcW w:w="2265" w:type="dxa"/>
          </w:tcPr>
          <w:p w14:paraId="2909781E" w14:textId="4DCFFE4D" w:rsidR="1999F955" w:rsidRDefault="3E149B93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 xml:space="preserve">Yes </w:t>
            </w:r>
            <w:r w:rsidR="0356571E" w:rsidRPr="66424060">
              <w:rPr>
                <w:rFonts w:ascii="Calibri" w:eastAsia="Calibri" w:hAnsi="Calibri" w:cs="Calibri"/>
              </w:rPr>
              <w:t>/</w:t>
            </w:r>
            <w:r w:rsidRPr="66424060">
              <w:rPr>
                <w:rFonts w:ascii="Calibri" w:eastAsia="Calibri" w:hAnsi="Calibri" w:cs="Calibri"/>
              </w:rPr>
              <w:t xml:space="preserve"> </w:t>
            </w:r>
            <w:r w:rsidR="0356571E" w:rsidRPr="66424060">
              <w:rPr>
                <w:rFonts w:ascii="Calibri" w:eastAsia="Calibri" w:hAnsi="Calibri" w:cs="Calibri"/>
              </w:rPr>
              <w:t>Ongoing</w:t>
            </w:r>
          </w:p>
          <w:p w14:paraId="351DEFF6" w14:textId="5E7F83C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Outline started</w:t>
            </w:r>
          </w:p>
          <w:p w14:paraId="382CF852" w14:textId="69954137" w:rsidR="1999F955" w:rsidRDefault="1999F955" w:rsidP="66424060">
            <w:pPr>
              <w:rPr>
                <w:rFonts w:ascii="Calibri" w:eastAsia="Calibri" w:hAnsi="Calibri" w:cs="Calibri"/>
              </w:rPr>
            </w:pPr>
          </w:p>
          <w:p w14:paraId="5CE9A404" w14:textId="327D81D0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Discussed</w:t>
            </w:r>
          </w:p>
          <w:p w14:paraId="1B3D64FC" w14:textId="46FA8C4E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Started</w:t>
            </w:r>
          </w:p>
          <w:p w14:paraId="7319F416" w14:textId="16F0F58F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no</w:t>
            </w:r>
          </w:p>
        </w:tc>
      </w:tr>
      <w:tr w:rsidR="1999F955" w14:paraId="226EAC82" w14:textId="77777777" w:rsidTr="66424060">
        <w:tc>
          <w:tcPr>
            <w:tcW w:w="1140" w:type="dxa"/>
          </w:tcPr>
          <w:p w14:paraId="1B6C770E" w14:textId="02C79540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3 (05/24 - 05/30)</w:t>
            </w:r>
          </w:p>
          <w:p w14:paraId="30B6AE52" w14:textId="4EBF6F51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075" w:type="dxa"/>
          </w:tcPr>
          <w:p w14:paraId="0F27E878" w14:textId="46124CE4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Proposal:</w:t>
            </w:r>
            <w:r w:rsidRPr="66424060">
              <w:rPr>
                <w:rFonts w:ascii="Calibri" w:eastAsia="Calibri" w:hAnsi="Calibri" w:cs="Calibri"/>
              </w:rPr>
              <w:t xml:space="preserve"> to advisors for review (~26</w:t>
            </w:r>
            <w:r w:rsidRPr="66424060">
              <w:rPr>
                <w:rFonts w:ascii="Calibri" w:eastAsia="Calibri" w:hAnsi="Calibri" w:cs="Calibri"/>
                <w:vertAlign w:val="superscript"/>
              </w:rPr>
              <w:t>th</w:t>
            </w:r>
            <w:r w:rsidRPr="66424060">
              <w:rPr>
                <w:rFonts w:ascii="Calibri" w:eastAsia="Calibri" w:hAnsi="Calibri" w:cs="Calibri"/>
              </w:rPr>
              <w:t>)</w:t>
            </w:r>
          </w:p>
          <w:p w14:paraId="67727E74" w14:textId="18BB2C53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="0316B72D" w:rsidRPr="66424060">
              <w:rPr>
                <w:rFonts w:ascii="Calibri" w:eastAsia="Calibri" w:hAnsi="Calibri" w:cs="Calibri"/>
                <w:b/>
                <w:bCs/>
              </w:rPr>
              <w:t xml:space="preserve"> obj 1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09A9C417" w14:textId="7B2DE0F7" w:rsidR="1999F955" w:rsidRDefault="0356571E" w:rsidP="6642406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Obtain</w:t>
            </w:r>
            <w:r w:rsidR="391EF4C4" w:rsidRPr="66424060">
              <w:rPr>
                <w:rFonts w:ascii="Calibri" w:eastAsia="Calibri" w:hAnsi="Calibri" w:cs="Calibri"/>
              </w:rPr>
              <w:t>ed</w:t>
            </w:r>
            <w:r w:rsidRPr="66424060">
              <w:rPr>
                <w:rFonts w:ascii="Calibri" w:eastAsia="Calibri" w:hAnsi="Calibri" w:cs="Calibri"/>
              </w:rPr>
              <w:t xml:space="preserve"> ref data for MGE proteins</w:t>
            </w:r>
            <w:r w:rsidR="7DB0CC53" w:rsidRPr="66424060">
              <w:rPr>
                <w:rFonts w:ascii="Calibri" w:eastAsia="Calibri" w:hAnsi="Calibri" w:cs="Calibri"/>
              </w:rPr>
              <w:t xml:space="preserve"> (filter YRs)</w:t>
            </w:r>
          </w:p>
          <w:p w14:paraId="5659C07A" w14:textId="248E5F5C" w:rsidR="18B9C9B9" w:rsidRDefault="3F4EF7F9" w:rsidP="6642406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 xml:space="preserve">Plan </w:t>
            </w:r>
            <w:r w:rsidR="0356571E" w:rsidRPr="66424060">
              <w:rPr>
                <w:rFonts w:ascii="Calibri" w:eastAsia="Calibri" w:hAnsi="Calibri" w:cs="Calibri"/>
              </w:rPr>
              <w:t>methods to identify RITs</w:t>
            </w:r>
            <w:r w:rsidR="37512526" w:rsidRPr="66424060">
              <w:rPr>
                <w:rFonts w:ascii="Calibri" w:eastAsia="Calibri" w:hAnsi="Calibri" w:cs="Calibri"/>
              </w:rPr>
              <w:t xml:space="preserve"> from YRs</w:t>
            </w:r>
          </w:p>
          <w:p w14:paraId="09560770" w14:textId="48BCBCB8" w:rsidR="5561D4E1" w:rsidRDefault="0C457F79" w:rsidP="66424060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Planning how to i</w:t>
            </w:r>
            <w:r w:rsidR="0356571E" w:rsidRPr="66424060">
              <w:rPr>
                <w:rFonts w:ascii="Calibri" w:eastAsia="Calibri" w:hAnsi="Calibri" w:cs="Calibri"/>
              </w:rPr>
              <w:t xml:space="preserve">dentify </w:t>
            </w:r>
            <w:r w:rsidR="51AEFFFB" w:rsidRPr="66424060">
              <w:rPr>
                <w:rFonts w:ascii="Calibri" w:eastAsia="Calibri" w:hAnsi="Calibri" w:cs="Calibri"/>
              </w:rPr>
              <w:t xml:space="preserve">domains in MGE </w:t>
            </w:r>
            <w:r w:rsidR="51EA7D06" w:rsidRPr="66424060">
              <w:rPr>
                <w:rFonts w:ascii="Calibri" w:eastAsia="Calibri" w:hAnsi="Calibri" w:cs="Calibri"/>
              </w:rPr>
              <w:t>YRs</w:t>
            </w:r>
          </w:p>
        </w:tc>
        <w:tc>
          <w:tcPr>
            <w:tcW w:w="2265" w:type="dxa"/>
          </w:tcPr>
          <w:p w14:paraId="1934B208" w14:textId="4DA6431F" w:rsidR="1818DD01" w:rsidRDefault="1818DD01" w:rsidP="6642406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Drafted</w:t>
            </w:r>
          </w:p>
          <w:p w14:paraId="47FBA209" w14:textId="66C10EC9" w:rsidR="1999F955" w:rsidRDefault="0356571E" w:rsidP="6642406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Started</w:t>
            </w:r>
            <w:r w:rsidR="28E3B809" w:rsidRPr="66424060">
              <w:rPr>
                <w:rFonts w:ascii="Calibri" w:eastAsia="Calibri" w:hAnsi="Calibri" w:cs="Calibri"/>
              </w:rPr>
              <w:t xml:space="preserve"> data acquisition and methods planning</w:t>
            </w:r>
          </w:p>
        </w:tc>
      </w:tr>
      <w:tr w:rsidR="1999F955" w14:paraId="0268D777" w14:textId="77777777" w:rsidTr="66424060">
        <w:tc>
          <w:tcPr>
            <w:tcW w:w="1140" w:type="dxa"/>
          </w:tcPr>
          <w:p w14:paraId="443ECB17" w14:textId="0348E802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4 (05/31 - 06/06)</w:t>
            </w:r>
          </w:p>
        </w:tc>
        <w:tc>
          <w:tcPr>
            <w:tcW w:w="6075" w:type="dxa"/>
          </w:tcPr>
          <w:p w14:paraId="6537CD27" w14:textId="5D81C528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  <w:i/>
                <w:iCs/>
              </w:rPr>
              <w:t>Edit &amp; submit proposal (06/04 4pm)</w:t>
            </w:r>
          </w:p>
          <w:p w14:paraId="37D641C4" w14:textId="5E220D69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="511FE75B" w:rsidRPr="66424060">
              <w:rPr>
                <w:rFonts w:ascii="Calibri" w:eastAsia="Calibri" w:hAnsi="Calibri" w:cs="Calibri"/>
                <w:b/>
                <w:bCs/>
              </w:rPr>
              <w:t xml:space="preserve"> obj 1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7A5F9509" w14:textId="3A8A3334" w:rsidR="211C090F" w:rsidRDefault="6B0F1E07" w:rsidP="66424060">
            <w:pPr>
              <w:pStyle w:val="ListParagraph"/>
              <w:numPr>
                <w:ilvl w:val="0"/>
                <w:numId w:val="6"/>
              </w:numPr>
              <w:spacing w:after="160"/>
            </w:pPr>
            <w:r w:rsidRPr="66424060">
              <w:rPr>
                <w:rFonts w:ascii="Calibri" w:eastAsia="Calibri" w:hAnsi="Calibri" w:cs="Calibri"/>
              </w:rPr>
              <w:t>Create</w:t>
            </w:r>
            <w:r w:rsidR="0AFDD552" w:rsidRPr="66424060">
              <w:rPr>
                <w:rFonts w:ascii="Calibri" w:eastAsia="Calibri" w:hAnsi="Calibri" w:cs="Calibri"/>
              </w:rPr>
              <w:t xml:space="preserve"> + evaluate</w:t>
            </w:r>
            <w:r w:rsidRPr="66424060">
              <w:rPr>
                <w:rFonts w:ascii="Calibri" w:eastAsia="Calibri" w:hAnsi="Calibri" w:cs="Calibri"/>
              </w:rPr>
              <w:t xml:space="preserve"> tool</w:t>
            </w:r>
            <w:r w:rsidR="14F970E7" w:rsidRPr="66424060">
              <w:rPr>
                <w:rFonts w:ascii="Calibri" w:eastAsia="Calibri" w:hAnsi="Calibri" w:cs="Calibri"/>
              </w:rPr>
              <w:t>s</w:t>
            </w:r>
            <w:r w:rsidRPr="66424060">
              <w:rPr>
                <w:rFonts w:ascii="Calibri" w:eastAsia="Calibri" w:hAnsi="Calibri" w:cs="Calibri"/>
              </w:rPr>
              <w:t>/models to classify MGE YRs</w:t>
            </w:r>
          </w:p>
          <w:p w14:paraId="0780BFBE" w14:textId="5441C487" w:rsidR="2F6BB9DA" w:rsidRDefault="47C5CA19" w:rsidP="66424060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Classify MGE YRs</w:t>
            </w:r>
          </w:p>
          <w:p w14:paraId="3A8165EF" w14:textId="6A832383" w:rsidR="1999F955" w:rsidRDefault="0356571E" w:rsidP="66424060">
            <w:pPr>
              <w:pStyle w:val="ListParagraph"/>
              <w:numPr>
                <w:ilvl w:val="0"/>
                <w:numId w:val="6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Prelim</w:t>
            </w:r>
            <w:r w:rsidR="22DDA7E8" w:rsidRPr="66424060">
              <w:rPr>
                <w:rFonts w:ascii="Calibri" w:eastAsia="Calibri" w:hAnsi="Calibri" w:cs="Calibri"/>
              </w:rPr>
              <w:t>inary</w:t>
            </w:r>
            <w:r w:rsidRPr="66424060">
              <w:rPr>
                <w:rFonts w:ascii="Calibri" w:eastAsia="Calibri" w:hAnsi="Calibri" w:cs="Calibri"/>
              </w:rPr>
              <w:t xml:space="preserve"> results</w:t>
            </w:r>
            <w:r w:rsidR="7EAE384B" w:rsidRPr="66424060">
              <w:rPr>
                <w:rFonts w:ascii="Calibri" w:eastAsia="Calibri" w:hAnsi="Calibri" w:cs="Calibri"/>
              </w:rPr>
              <w:t xml:space="preserve"> for obj 1</w:t>
            </w:r>
          </w:p>
        </w:tc>
        <w:tc>
          <w:tcPr>
            <w:tcW w:w="2265" w:type="dxa"/>
          </w:tcPr>
          <w:p w14:paraId="279F1569" w14:textId="3DBE67D3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429F87C5" w14:textId="77777777" w:rsidTr="66424060">
        <w:tc>
          <w:tcPr>
            <w:tcW w:w="1140" w:type="dxa"/>
          </w:tcPr>
          <w:p w14:paraId="34C20EDC" w14:textId="2D04F679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5 (06/07 - 06/13)</w:t>
            </w:r>
          </w:p>
          <w:p w14:paraId="317E1372" w14:textId="25877994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075" w:type="dxa"/>
          </w:tcPr>
          <w:p w14:paraId="342213BB" w14:textId="2923C5B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48AE5E39" w14:textId="7C9FB90B" w:rsidR="4E3FD8E8" w:rsidRDefault="019AF97C" w:rsidP="66424060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E</w:t>
            </w:r>
            <w:r w:rsidR="0356571E" w:rsidRPr="66424060">
              <w:rPr>
                <w:rFonts w:ascii="Calibri" w:eastAsia="Calibri" w:hAnsi="Calibri" w:cs="Calibri"/>
              </w:rPr>
              <w:t xml:space="preserve">nsure that </w:t>
            </w:r>
            <w:r w:rsidR="47BCBF48" w:rsidRPr="66424060">
              <w:rPr>
                <w:rFonts w:ascii="Calibri" w:eastAsia="Calibri" w:hAnsi="Calibri" w:cs="Calibri"/>
              </w:rPr>
              <w:t xml:space="preserve">obj 1 </w:t>
            </w:r>
            <w:r w:rsidR="0356571E" w:rsidRPr="66424060">
              <w:rPr>
                <w:rFonts w:ascii="Calibri" w:eastAsia="Calibri" w:hAnsi="Calibri" w:cs="Calibri"/>
              </w:rPr>
              <w:t>pipeline is working</w:t>
            </w:r>
            <w:r w:rsidR="66999AF4" w:rsidRPr="66424060">
              <w:rPr>
                <w:rFonts w:ascii="Calibri" w:eastAsia="Calibri" w:hAnsi="Calibri" w:cs="Calibri"/>
              </w:rPr>
              <w:t xml:space="preserve"> </w:t>
            </w:r>
            <w:r w:rsidR="0356571E" w:rsidRPr="66424060">
              <w:rPr>
                <w:rFonts w:ascii="Calibri" w:eastAsia="Calibri" w:hAnsi="Calibri" w:cs="Calibri"/>
              </w:rPr>
              <w:t>/</w:t>
            </w:r>
            <w:r w:rsidR="66999AF4" w:rsidRPr="66424060">
              <w:rPr>
                <w:rFonts w:ascii="Calibri" w:eastAsia="Calibri" w:hAnsi="Calibri" w:cs="Calibri"/>
              </w:rPr>
              <w:t xml:space="preserve"> </w:t>
            </w:r>
            <w:r w:rsidR="0356571E" w:rsidRPr="66424060">
              <w:rPr>
                <w:rFonts w:ascii="Calibri" w:eastAsia="Calibri" w:hAnsi="Calibri" w:cs="Calibri"/>
              </w:rPr>
              <w:t>reproducible</w:t>
            </w:r>
            <w:r w:rsidR="1DC2CC98" w:rsidRPr="66424060">
              <w:rPr>
                <w:rFonts w:ascii="Calibri" w:eastAsia="Calibri" w:hAnsi="Calibri" w:cs="Calibri"/>
              </w:rPr>
              <w:t xml:space="preserve"> </w:t>
            </w:r>
            <w:r w:rsidR="64FA9A22" w:rsidRPr="66424060">
              <w:rPr>
                <w:rFonts w:ascii="Calibri" w:eastAsia="Calibri" w:hAnsi="Calibri" w:cs="Calibri"/>
              </w:rPr>
              <w:t>/</w:t>
            </w:r>
            <w:r w:rsidR="1DC2CC98" w:rsidRPr="66424060">
              <w:rPr>
                <w:rFonts w:ascii="Calibri" w:eastAsia="Calibri" w:hAnsi="Calibri" w:cs="Calibri"/>
              </w:rPr>
              <w:t xml:space="preserve"> </w:t>
            </w:r>
            <w:r w:rsidR="64FA9A22" w:rsidRPr="66424060">
              <w:rPr>
                <w:rFonts w:ascii="Calibri" w:eastAsia="Calibri" w:hAnsi="Calibri" w:cs="Calibri"/>
              </w:rPr>
              <w:t xml:space="preserve">producing </w:t>
            </w:r>
            <w:r w:rsidR="454FEDD9" w:rsidRPr="66424060">
              <w:rPr>
                <w:rFonts w:ascii="Calibri" w:eastAsia="Calibri" w:hAnsi="Calibri" w:cs="Calibri"/>
              </w:rPr>
              <w:t>desired results</w:t>
            </w:r>
          </w:p>
          <w:p w14:paraId="2A14CC62" w14:textId="759E3683" w:rsidR="18A20F0D" w:rsidRDefault="7F2A8205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Begin d</w:t>
            </w:r>
            <w:r w:rsidR="38AE8AC8" w:rsidRPr="66424060">
              <w:rPr>
                <w:rFonts w:ascii="Calibri" w:eastAsia="Calibri" w:hAnsi="Calibri" w:cs="Calibri"/>
              </w:rPr>
              <w:t>evelop</w:t>
            </w:r>
            <w:r w:rsidR="752522AD" w:rsidRPr="66424060">
              <w:rPr>
                <w:rFonts w:ascii="Calibri" w:eastAsia="Calibri" w:hAnsi="Calibri" w:cs="Calibri"/>
              </w:rPr>
              <w:t>ing</w:t>
            </w:r>
            <w:r w:rsidR="38AE8AC8" w:rsidRPr="66424060">
              <w:rPr>
                <w:rFonts w:ascii="Calibri" w:eastAsia="Calibri" w:hAnsi="Calibri" w:cs="Calibri"/>
              </w:rPr>
              <w:t xml:space="preserve"> pipeline to identify RIT elements</w:t>
            </w:r>
            <w:r w:rsidR="6F7134FC" w:rsidRPr="66424060">
              <w:rPr>
                <w:rFonts w:ascii="Calibri" w:eastAsia="Calibri" w:hAnsi="Calibri" w:cs="Calibri"/>
              </w:rPr>
              <w:t xml:space="preserve"> (obj 2)</w:t>
            </w:r>
          </w:p>
        </w:tc>
        <w:tc>
          <w:tcPr>
            <w:tcW w:w="2265" w:type="dxa"/>
          </w:tcPr>
          <w:p w14:paraId="12ADDA89" w14:textId="0E5916FF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4AF87A14" w14:textId="77777777" w:rsidTr="66424060">
        <w:tc>
          <w:tcPr>
            <w:tcW w:w="1140" w:type="dxa"/>
          </w:tcPr>
          <w:p w14:paraId="0C539299" w14:textId="20F81989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6 (06/14 - 06/20)</w:t>
            </w:r>
          </w:p>
        </w:tc>
        <w:tc>
          <w:tcPr>
            <w:tcW w:w="6075" w:type="dxa"/>
          </w:tcPr>
          <w:p w14:paraId="219DA29C" w14:textId="2923C5B1" w:rsidR="5633560D" w:rsidRDefault="50BCCD18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3CE049E1" w14:textId="3CF6AD19" w:rsidR="5633560D" w:rsidRDefault="50BCCD18" w:rsidP="66424060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Ensure that obj 1 pipeline is working</w:t>
            </w:r>
            <w:r w:rsidR="03BC5C21" w:rsidRPr="66424060">
              <w:rPr>
                <w:rFonts w:ascii="Calibri" w:eastAsia="Calibri" w:hAnsi="Calibri" w:cs="Calibri"/>
              </w:rPr>
              <w:t xml:space="preserve">; summarize results &amp; create figures. Review results with </w:t>
            </w:r>
            <w:proofErr w:type="gramStart"/>
            <w:r w:rsidR="03BC5C21" w:rsidRPr="66424060">
              <w:rPr>
                <w:rFonts w:ascii="Calibri" w:eastAsia="Calibri" w:hAnsi="Calibri" w:cs="Calibri"/>
              </w:rPr>
              <w:t>advisors;</w:t>
            </w:r>
            <w:proofErr w:type="gramEnd"/>
          </w:p>
          <w:p w14:paraId="597AD7F6" w14:textId="74BAE66A" w:rsidR="5633560D" w:rsidRDefault="50BCCD18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 xml:space="preserve">Develop </w:t>
            </w:r>
            <w:r w:rsidR="47D08FB1" w:rsidRPr="66424060">
              <w:rPr>
                <w:rFonts w:ascii="Calibri" w:eastAsia="Calibri" w:hAnsi="Calibri" w:cs="Calibri"/>
              </w:rPr>
              <w:t xml:space="preserve">RIT </w:t>
            </w:r>
            <w:r w:rsidRPr="66424060">
              <w:rPr>
                <w:rFonts w:ascii="Calibri" w:eastAsia="Calibri" w:hAnsi="Calibri" w:cs="Calibri"/>
              </w:rPr>
              <w:t xml:space="preserve">pipeline </w:t>
            </w:r>
          </w:p>
        </w:tc>
        <w:tc>
          <w:tcPr>
            <w:tcW w:w="2265" w:type="dxa"/>
          </w:tcPr>
          <w:p w14:paraId="5D217395" w14:textId="305874DA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22796C54" w14:textId="77777777" w:rsidTr="66424060">
        <w:tc>
          <w:tcPr>
            <w:tcW w:w="1140" w:type="dxa"/>
          </w:tcPr>
          <w:p w14:paraId="59FBB24E" w14:textId="1C4293D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7 (06/21 - 06/27)</w:t>
            </w:r>
          </w:p>
        </w:tc>
        <w:tc>
          <w:tcPr>
            <w:tcW w:w="6075" w:type="dxa"/>
          </w:tcPr>
          <w:p w14:paraId="40625B2D" w14:textId="2923C5B1" w:rsidR="460672D2" w:rsidRDefault="4BB28DAC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062055C3" w14:textId="1DF6CBD3" w:rsidR="7D48EBF3" w:rsidRDefault="1A2F39D7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Apply RIT pipeline, collect results from SRA</w:t>
            </w:r>
            <w:r w:rsidR="4A24B0AD" w:rsidRPr="66424060">
              <w:rPr>
                <w:rFonts w:ascii="Calibri" w:eastAsia="Calibri" w:hAnsi="Calibri" w:cs="Calibri"/>
              </w:rPr>
              <w:t xml:space="preserve"> &amp; other sequence archives</w:t>
            </w:r>
          </w:p>
          <w:p w14:paraId="4E499265" w14:textId="45E29EF8" w:rsidR="7D48EBF3" w:rsidRDefault="1A2F39D7" w:rsidP="66424060">
            <w:pPr>
              <w:pStyle w:val="ListParagraph"/>
              <w:numPr>
                <w:ilvl w:val="0"/>
                <w:numId w:val="5"/>
              </w:numPr>
            </w:pPr>
            <w:r w:rsidRPr="66424060">
              <w:rPr>
                <w:rFonts w:ascii="Calibri" w:eastAsia="Calibri" w:hAnsi="Calibri" w:cs="Calibri"/>
              </w:rPr>
              <w:t>Summarize initial results for review by advisors</w:t>
            </w:r>
          </w:p>
        </w:tc>
        <w:tc>
          <w:tcPr>
            <w:tcW w:w="2265" w:type="dxa"/>
          </w:tcPr>
          <w:p w14:paraId="4A2AFF4F" w14:textId="6E1AB5CB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1813D2E1" w14:textId="77777777" w:rsidTr="66424060">
        <w:tc>
          <w:tcPr>
            <w:tcW w:w="1140" w:type="dxa"/>
          </w:tcPr>
          <w:p w14:paraId="37BD8885" w14:textId="11072CFD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8 (06/28 - 07/04)</w:t>
            </w:r>
          </w:p>
        </w:tc>
        <w:tc>
          <w:tcPr>
            <w:tcW w:w="6075" w:type="dxa"/>
          </w:tcPr>
          <w:p w14:paraId="5C48B357" w14:textId="57437546" w:rsidR="1999F955" w:rsidRDefault="0356571E" w:rsidP="66424060">
            <w:pPr>
              <w:rPr>
                <w:rFonts w:ascii="Calibri" w:eastAsia="Calibri" w:hAnsi="Calibri" w:cs="Calibri"/>
                <w:b/>
                <w:bCs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Draft self-reflection essay</w:t>
            </w:r>
          </w:p>
          <w:p w14:paraId="486FC816" w14:textId="2923C5B1" w:rsidR="5C9B5E8C" w:rsidRDefault="08C9F2B6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25E160E0" w14:textId="115DFAC1" w:rsidR="08C9F2B6" w:rsidRDefault="08C9F2B6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Apply RIT pipeline, finish collecting results</w:t>
            </w:r>
          </w:p>
          <w:p w14:paraId="4EA3E430" w14:textId="292F908D" w:rsidR="1999F955" w:rsidRDefault="08C9F2B6" w:rsidP="66424060">
            <w:pPr>
              <w:pStyle w:val="ListParagraph"/>
              <w:numPr>
                <w:ilvl w:val="0"/>
                <w:numId w:val="5"/>
              </w:numPr>
            </w:pPr>
            <w:r w:rsidRPr="66424060">
              <w:rPr>
                <w:rFonts w:ascii="Calibri" w:eastAsia="Calibri" w:hAnsi="Calibri" w:cs="Calibri"/>
              </w:rPr>
              <w:t xml:space="preserve">Summarize </w:t>
            </w:r>
            <w:r w:rsidR="6CB344A5" w:rsidRPr="66424060">
              <w:rPr>
                <w:rFonts w:ascii="Calibri" w:eastAsia="Calibri" w:hAnsi="Calibri" w:cs="Calibri"/>
              </w:rPr>
              <w:t xml:space="preserve">RIT discoveries </w:t>
            </w:r>
            <w:r w:rsidRPr="66424060">
              <w:rPr>
                <w:rFonts w:ascii="Calibri" w:eastAsia="Calibri" w:hAnsi="Calibri" w:cs="Calibri"/>
              </w:rPr>
              <w:t>for review by advisors</w:t>
            </w:r>
          </w:p>
        </w:tc>
        <w:tc>
          <w:tcPr>
            <w:tcW w:w="2265" w:type="dxa"/>
          </w:tcPr>
          <w:p w14:paraId="0E2B919D" w14:textId="67E6465D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384C7D04" w14:textId="77777777" w:rsidTr="66424060">
        <w:tc>
          <w:tcPr>
            <w:tcW w:w="1140" w:type="dxa"/>
          </w:tcPr>
          <w:p w14:paraId="4F8D8462" w14:textId="76D072A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9 (07/05 - 07/11)</w:t>
            </w:r>
          </w:p>
        </w:tc>
        <w:tc>
          <w:tcPr>
            <w:tcW w:w="6075" w:type="dxa"/>
          </w:tcPr>
          <w:p w14:paraId="0D19CD4F" w14:textId="20157291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 xml:space="preserve">Proof &amp; submit: </w:t>
            </w:r>
            <w:r w:rsidRPr="66424060">
              <w:rPr>
                <w:rFonts w:ascii="Calibri" w:eastAsia="Calibri" w:hAnsi="Calibri" w:cs="Calibri"/>
                <w:b/>
                <w:bCs/>
                <w:i/>
                <w:iCs/>
              </w:rPr>
              <w:t>Self-reflection essay (07/09 4pm)</w:t>
            </w:r>
          </w:p>
          <w:p w14:paraId="53CBA086" w14:textId="2923C5B1" w:rsidR="0890B2B4" w:rsidRDefault="0938BB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>Research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115A4A64" w14:textId="27A1A905" w:rsidR="0890B2B4" w:rsidRDefault="0938BB60" w:rsidP="6642406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 xml:space="preserve">Describe / characterize RIT elements – further analysis, </w:t>
            </w:r>
            <w:del w:id="21" w:author="Dan Tulpan" w:date="2021-05-31T11:31:00Z">
              <w:r w:rsidRPr="66424060" w:rsidDel="00503C9A">
                <w:rPr>
                  <w:rFonts w:ascii="Calibri" w:eastAsia="Calibri" w:hAnsi="Calibri" w:cs="Calibri"/>
                </w:rPr>
                <w:delText>eg.</w:delText>
              </w:r>
            </w:del>
            <w:proofErr w:type="gramStart"/>
            <w:ins w:id="22" w:author="Dan Tulpan" w:date="2021-05-31T11:31:00Z">
              <w:r w:rsidR="00503C9A" w:rsidRPr="66424060">
                <w:rPr>
                  <w:rFonts w:ascii="Calibri" w:eastAsia="Calibri" w:hAnsi="Calibri" w:cs="Calibri"/>
                </w:rPr>
                <w:t>e.g.</w:t>
              </w:r>
            </w:ins>
            <w:proofErr w:type="gramEnd"/>
            <w:r w:rsidRPr="66424060">
              <w:rPr>
                <w:rFonts w:ascii="Calibri" w:eastAsia="Calibri" w:hAnsi="Calibri" w:cs="Calibri"/>
              </w:rPr>
              <w:t xml:space="preserve"> alignment, clustering</w:t>
            </w:r>
            <w:r w:rsidR="393E2C1B" w:rsidRPr="66424060">
              <w:rPr>
                <w:rFonts w:ascii="Calibri" w:eastAsia="Calibri" w:hAnsi="Calibri" w:cs="Calibri"/>
              </w:rPr>
              <w:t>, taxonomic distribution</w:t>
            </w:r>
            <w:r w:rsidR="57B2928E" w:rsidRPr="66424060">
              <w:rPr>
                <w:rFonts w:ascii="Calibri" w:eastAsia="Calibri" w:hAnsi="Calibri" w:cs="Calibri"/>
              </w:rPr>
              <w:t xml:space="preserve">, </w:t>
            </w:r>
            <w:r w:rsidR="57B2928E" w:rsidRPr="66424060">
              <w:rPr>
                <w:rFonts w:ascii="Calibri" w:eastAsia="Calibri" w:hAnsi="Calibri" w:cs="Calibri"/>
                <w:i/>
                <w:iCs/>
              </w:rPr>
              <w:t>etc.</w:t>
            </w:r>
          </w:p>
        </w:tc>
        <w:tc>
          <w:tcPr>
            <w:tcW w:w="2265" w:type="dxa"/>
          </w:tcPr>
          <w:p w14:paraId="2618CD6E" w14:textId="0CF86CC7" w:rsidR="1999F955" w:rsidRDefault="1999F955" w:rsidP="66424060">
            <w:pPr>
              <w:rPr>
                <w:rFonts w:ascii="Calibri" w:eastAsia="Calibri" w:hAnsi="Calibri" w:cs="Calibri"/>
              </w:rPr>
            </w:pPr>
          </w:p>
        </w:tc>
      </w:tr>
      <w:tr w:rsidR="1999F955" w14:paraId="3359EF26" w14:textId="77777777" w:rsidTr="66424060">
        <w:tc>
          <w:tcPr>
            <w:tcW w:w="1140" w:type="dxa"/>
          </w:tcPr>
          <w:p w14:paraId="4992CAC1" w14:textId="4600DAD0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10 (07/12 - 07/18)</w:t>
            </w:r>
          </w:p>
        </w:tc>
        <w:tc>
          <w:tcPr>
            <w:tcW w:w="6075" w:type="dxa"/>
          </w:tcPr>
          <w:p w14:paraId="556EEA9A" w14:textId="6A93CA75" w:rsidR="1F8F7374" w:rsidRDefault="1F8F7374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Finalize the research work (changes or further analyses).</w:t>
            </w:r>
          </w:p>
          <w:p w14:paraId="3AC5AEC8" w14:textId="3A30A0EC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Write </w:t>
            </w:r>
            <w:r w:rsidRPr="00B95C6E">
              <w:rPr>
                <w:rFonts w:ascii="Calibri" w:eastAsia="Calibri" w:hAnsi="Calibri" w:cs="Calibri"/>
                <w:b/>
                <w:bCs/>
              </w:rPr>
              <w:t>report</w:t>
            </w:r>
            <w:r w:rsidRPr="66424060">
              <w:rPr>
                <w:rFonts w:ascii="Calibri" w:eastAsia="Calibri" w:hAnsi="Calibri" w:cs="Calibri"/>
              </w:rPr>
              <w:t xml:space="preserve">: </w:t>
            </w:r>
          </w:p>
          <w:p w14:paraId="0B42FF66" w14:textId="122EFB17" w:rsidR="1999F955" w:rsidRDefault="0356571E" w:rsidP="66424060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eastAsiaTheme="minorEastAsia"/>
              </w:rPr>
            </w:pPr>
            <w:r w:rsidRPr="66424060">
              <w:rPr>
                <w:rFonts w:ascii="Calibri" w:eastAsia="Calibri" w:hAnsi="Calibri" w:cs="Calibri"/>
              </w:rPr>
              <w:t>Methods/Results/Figures</w:t>
            </w:r>
          </w:p>
        </w:tc>
        <w:tc>
          <w:tcPr>
            <w:tcW w:w="2265" w:type="dxa"/>
          </w:tcPr>
          <w:p w14:paraId="2F773ABE" w14:textId="2A3B78F5" w:rsidR="1999F955" w:rsidRDefault="0356571E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4587A34" w14:textId="46672FD5" w:rsidR="66424060" w:rsidRDefault="66424060" w:rsidP="66424060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EC66750" w14:textId="542DD15C" w:rsidR="66424060" w:rsidRDefault="66424060" w:rsidP="66424060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132"/>
        <w:gridCol w:w="5974"/>
        <w:gridCol w:w="2244"/>
      </w:tblGrid>
      <w:tr w:rsidR="66424060" w14:paraId="72319F9B" w14:textId="77777777" w:rsidTr="66424060">
        <w:tc>
          <w:tcPr>
            <w:tcW w:w="1140" w:type="dxa"/>
          </w:tcPr>
          <w:p w14:paraId="1CFCB665" w14:textId="278880D2" w:rsidR="66424060" w:rsidRDefault="66424060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6075" w:type="dxa"/>
          </w:tcPr>
          <w:p w14:paraId="6AE1EC1E" w14:textId="42F47C75" w:rsidR="66424060" w:rsidRDefault="66424060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Tasks/Milestones</w:t>
            </w:r>
          </w:p>
        </w:tc>
        <w:tc>
          <w:tcPr>
            <w:tcW w:w="2265" w:type="dxa"/>
          </w:tcPr>
          <w:p w14:paraId="087ABCA9" w14:textId="59C9C3F5" w:rsidR="66424060" w:rsidRDefault="66424060" w:rsidP="6642406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64240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Completed?</w:t>
            </w:r>
          </w:p>
        </w:tc>
      </w:tr>
      <w:tr w:rsidR="66424060" w14:paraId="554745B2" w14:textId="77777777" w:rsidTr="66424060">
        <w:tc>
          <w:tcPr>
            <w:tcW w:w="1140" w:type="dxa"/>
          </w:tcPr>
          <w:p w14:paraId="373ADA14" w14:textId="4164EDAA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11 (07/19 - 07/25)</w:t>
            </w:r>
          </w:p>
        </w:tc>
        <w:tc>
          <w:tcPr>
            <w:tcW w:w="6075" w:type="dxa"/>
          </w:tcPr>
          <w:p w14:paraId="65198A90" w14:textId="5633B27D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Report outline – </w:t>
            </w:r>
            <w:r w:rsidRPr="00B95C6E">
              <w:rPr>
                <w:rFonts w:ascii="Calibri" w:eastAsia="Calibri" w:hAnsi="Calibri" w:cs="Calibri"/>
              </w:rPr>
              <w:t>discuss with advisors</w:t>
            </w:r>
          </w:p>
          <w:p w14:paraId="2432AB63" w14:textId="38700873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Finalize research work &amp; Ensure reproducibility</w:t>
            </w:r>
          </w:p>
          <w:p w14:paraId="6D960F8C" w14:textId="3721A56A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Write </w:t>
            </w:r>
            <w:r w:rsidRPr="00B95C6E">
              <w:rPr>
                <w:rFonts w:ascii="Calibri" w:eastAsia="Calibri" w:hAnsi="Calibri" w:cs="Calibri"/>
                <w:b/>
                <w:bCs/>
              </w:rPr>
              <w:t>report</w:t>
            </w:r>
            <w:r w:rsidRPr="66424060">
              <w:rPr>
                <w:rFonts w:ascii="Calibri" w:eastAsia="Calibri" w:hAnsi="Calibri" w:cs="Calibri"/>
              </w:rPr>
              <w:t>: Discussion &amp; Introduction</w:t>
            </w:r>
          </w:p>
          <w:p w14:paraId="6C4E8BA3" w14:textId="393C2C53" w:rsidR="66424060" w:rsidRDefault="66424060" w:rsidP="66424060">
            <w:pPr>
              <w:rPr>
                <w:rFonts w:ascii="Calibri" w:eastAsia="Calibri" w:hAnsi="Calibri" w:cs="Calibri"/>
                <w:color w:val="808080" w:themeColor="background1" w:themeShade="80"/>
              </w:rPr>
            </w:pPr>
            <w:r w:rsidRPr="66424060">
              <w:rPr>
                <w:rFonts w:ascii="Calibri" w:eastAsia="Calibri" w:hAnsi="Calibri" w:cs="Calibri"/>
                <w:i/>
                <w:iCs/>
                <w:color w:val="808080" w:themeColor="background1" w:themeShade="80"/>
              </w:rPr>
              <w:t>Deadline: apply for fourth semester or to inform coordinators of intent to transfer to MSc</w:t>
            </w:r>
            <w:del w:id="23" w:author="Dan Tulpan" w:date="2021-05-31T11:32:00Z">
              <w:r w:rsidRPr="66424060" w:rsidDel="00503C9A">
                <w:rPr>
                  <w:rFonts w:ascii="Calibri" w:eastAsia="Calibri" w:hAnsi="Calibri" w:cs="Calibri"/>
                  <w:i/>
                  <w:iCs/>
                  <w:color w:val="808080" w:themeColor="background1" w:themeShade="80"/>
                </w:rPr>
                <w:delText>,</w:delText>
              </w:r>
            </w:del>
            <w:r w:rsidRPr="66424060">
              <w:rPr>
                <w:rFonts w:ascii="Calibri" w:eastAsia="Calibri" w:hAnsi="Calibri" w:cs="Calibri"/>
                <w:i/>
                <w:iCs/>
                <w:color w:val="808080" w:themeColor="background1" w:themeShade="80"/>
              </w:rPr>
              <w:t xml:space="preserve"> (June 25)</w:t>
            </w:r>
          </w:p>
        </w:tc>
        <w:tc>
          <w:tcPr>
            <w:tcW w:w="2265" w:type="dxa"/>
          </w:tcPr>
          <w:p w14:paraId="2FC620E5" w14:textId="22EE905B" w:rsidR="66424060" w:rsidRDefault="66424060" w:rsidP="66424060">
            <w:pPr>
              <w:rPr>
                <w:rFonts w:ascii="Calibri" w:eastAsia="Calibri" w:hAnsi="Calibri" w:cs="Calibri"/>
              </w:rPr>
            </w:pPr>
          </w:p>
        </w:tc>
      </w:tr>
      <w:tr w:rsidR="66424060" w14:paraId="3E5D79EE" w14:textId="77777777" w:rsidTr="66424060">
        <w:tc>
          <w:tcPr>
            <w:tcW w:w="1140" w:type="dxa"/>
          </w:tcPr>
          <w:p w14:paraId="54422562" w14:textId="7484E62C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12 (07/26 - 08/01)</w:t>
            </w:r>
          </w:p>
        </w:tc>
        <w:tc>
          <w:tcPr>
            <w:tcW w:w="6075" w:type="dxa"/>
          </w:tcPr>
          <w:p w14:paraId="4A1F9F26" w14:textId="276F271E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00B95C6E">
              <w:rPr>
                <w:rFonts w:ascii="Calibri" w:eastAsia="Calibri" w:hAnsi="Calibri" w:cs="Calibri"/>
                <w:b/>
                <w:bCs/>
              </w:rPr>
              <w:t>Presentation</w:t>
            </w:r>
            <w:r w:rsidRPr="66424060">
              <w:rPr>
                <w:rFonts w:ascii="Calibri" w:eastAsia="Calibri" w:hAnsi="Calibri" w:cs="Calibri"/>
              </w:rPr>
              <w:t>: prepare slides and writing</w:t>
            </w:r>
          </w:p>
          <w:p w14:paraId="4E83F3BC" w14:textId="510678E8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</w:rPr>
              <w:t xml:space="preserve">Write </w:t>
            </w:r>
            <w:r w:rsidRPr="00B95C6E">
              <w:rPr>
                <w:rFonts w:ascii="Calibri" w:eastAsia="Calibri" w:hAnsi="Calibri" w:cs="Calibri"/>
                <w:b/>
                <w:bCs/>
              </w:rPr>
              <w:t>report</w:t>
            </w:r>
            <w:r w:rsidRPr="66424060">
              <w:rPr>
                <w:rFonts w:ascii="Calibri" w:eastAsia="Calibri" w:hAnsi="Calibri" w:cs="Calibri"/>
              </w:rPr>
              <w:t>: Introduction / Discussion / Abstract</w:t>
            </w:r>
          </w:p>
        </w:tc>
        <w:tc>
          <w:tcPr>
            <w:tcW w:w="2265" w:type="dxa"/>
          </w:tcPr>
          <w:p w14:paraId="0F41430E" w14:textId="6A969982" w:rsidR="66424060" w:rsidRDefault="66424060" w:rsidP="66424060">
            <w:pPr>
              <w:rPr>
                <w:rFonts w:ascii="Calibri" w:eastAsia="Calibri" w:hAnsi="Calibri" w:cs="Calibri"/>
              </w:rPr>
            </w:pPr>
          </w:p>
        </w:tc>
      </w:tr>
      <w:tr w:rsidR="66424060" w14:paraId="6FD686B8" w14:textId="77777777" w:rsidTr="66424060">
        <w:tc>
          <w:tcPr>
            <w:tcW w:w="1140" w:type="dxa"/>
          </w:tcPr>
          <w:p w14:paraId="40DCDEE6" w14:textId="094F5FA5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13 (08/02 - 08/08)</w:t>
            </w:r>
          </w:p>
        </w:tc>
        <w:tc>
          <w:tcPr>
            <w:tcW w:w="6075" w:type="dxa"/>
          </w:tcPr>
          <w:p w14:paraId="3A664440" w14:textId="5E195290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Practice presentation with advisors &amp; peers for feedback</w:t>
            </w:r>
          </w:p>
          <w:p w14:paraId="737F0FD2" w14:textId="1186B253" w:rsidR="66424060" w:rsidRPr="00B95C6E" w:rsidRDefault="00B95C6E" w:rsidP="6642406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Write report</w:t>
            </w:r>
          </w:p>
          <w:p w14:paraId="7980401A" w14:textId="15CB6904" w:rsidR="66424060" w:rsidRPr="00B95C6E" w:rsidRDefault="00B95C6E" w:rsidP="66424060">
            <w:pPr>
              <w:rPr>
                <w:rFonts w:ascii="Calibri" w:eastAsia="Calibri" w:hAnsi="Calibri" w:cs="Calibri"/>
              </w:rPr>
            </w:pPr>
            <w:r w:rsidRPr="00B95C6E">
              <w:rPr>
                <w:rFonts w:ascii="Calibri" w:eastAsia="Calibri" w:hAnsi="Calibri" w:cs="Calibri"/>
              </w:rPr>
              <w:t>Send</w:t>
            </w:r>
            <w:r w:rsidR="66424060" w:rsidRPr="00B95C6E">
              <w:rPr>
                <w:rFonts w:ascii="Calibri" w:eastAsia="Calibri" w:hAnsi="Calibri" w:cs="Calibri"/>
              </w:rPr>
              <w:t xml:space="preserve"> draft</w:t>
            </w:r>
            <w:r w:rsidRPr="00B95C6E">
              <w:rPr>
                <w:rFonts w:ascii="Calibri" w:eastAsia="Calibri" w:hAnsi="Calibri" w:cs="Calibri"/>
              </w:rPr>
              <w:t xml:space="preserve"> report</w:t>
            </w:r>
            <w:r w:rsidR="66424060" w:rsidRPr="00B95C6E">
              <w:rPr>
                <w:rFonts w:ascii="Calibri" w:eastAsia="Calibri" w:hAnsi="Calibri" w:cs="Calibri"/>
              </w:rPr>
              <w:t xml:space="preserve"> to advisors</w:t>
            </w:r>
          </w:p>
          <w:p w14:paraId="39DED8DD" w14:textId="1FD84C40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  <w:i/>
                <w:iCs/>
              </w:rPr>
              <w:t>Oral presentations (08/05-06)</w:t>
            </w:r>
          </w:p>
        </w:tc>
        <w:tc>
          <w:tcPr>
            <w:tcW w:w="2265" w:type="dxa"/>
          </w:tcPr>
          <w:p w14:paraId="21098D06" w14:textId="764C46AC" w:rsidR="66424060" w:rsidRDefault="66424060" w:rsidP="66424060">
            <w:pPr>
              <w:rPr>
                <w:rFonts w:ascii="Calibri" w:eastAsia="Calibri" w:hAnsi="Calibri" w:cs="Calibri"/>
              </w:rPr>
            </w:pPr>
          </w:p>
        </w:tc>
      </w:tr>
      <w:tr w:rsidR="66424060" w14:paraId="655C9D2D" w14:textId="77777777" w:rsidTr="66424060">
        <w:tc>
          <w:tcPr>
            <w:tcW w:w="1140" w:type="dxa"/>
          </w:tcPr>
          <w:p w14:paraId="6A536336" w14:textId="7A6C2E1F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</w:rPr>
              <w:t>14 (08/09 - 08/15)</w:t>
            </w:r>
          </w:p>
        </w:tc>
        <w:tc>
          <w:tcPr>
            <w:tcW w:w="6075" w:type="dxa"/>
          </w:tcPr>
          <w:p w14:paraId="14E0B7AE" w14:textId="1BDBD97B" w:rsidR="66424060" w:rsidRPr="00B95C6E" w:rsidRDefault="00B95C6E" w:rsidP="66424060">
            <w:pPr>
              <w:rPr>
                <w:rFonts w:ascii="Calibri" w:eastAsia="Calibri" w:hAnsi="Calibri" w:cs="Calibri"/>
              </w:rPr>
            </w:pPr>
            <w:r w:rsidRPr="00B95C6E">
              <w:rPr>
                <w:rFonts w:ascii="Calibri" w:eastAsia="Calibri" w:hAnsi="Calibri" w:cs="Calibri"/>
              </w:rPr>
              <w:t>Edit report</w:t>
            </w:r>
          </w:p>
          <w:p w14:paraId="22EC495E" w14:textId="6F054AF9" w:rsidR="66424060" w:rsidRDefault="66424060" w:rsidP="66424060">
            <w:pPr>
              <w:rPr>
                <w:rFonts w:ascii="Calibri" w:eastAsia="Calibri" w:hAnsi="Calibri" w:cs="Calibri"/>
              </w:rPr>
            </w:pPr>
            <w:r w:rsidRPr="66424060">
              <w:rPr>
                <w:rFonts w:ascii="Calibri" w:eastAsia="Calibri" w:hAnsi="Calibri" w:cs="Calibri"/>
                <w:b/>
                <w:bCs/>
                <w:i/>
                <w:iCs/>
              </w:rPr>
              <w:t>Final report (08/13)</w:t>
            </w:r>
          </w:p>
        </w:tc>
        <w:tc>
          <w:tcPr>
            <w:tcW w:w="2265" w:type="dxa"/>
          </w:tcPr>
          <w:p w14:paraId="5DA3C70E" w14:textId="0F76C3F8" w:rsidR="66424060" w:rsidRDefault="66424060" w:rsidP="66424060">
            <w:pPr>
              <w:rPr>
                <w:rFonts w:ascii="Calibri" w:eastAsia="Calibri" w:hAnsi="Calibri" w:cs="Calibri"/>
              </w:rPr>
            </w:pPr>
          </w:p>
        </w:tc>
      </w:tr>
    </w:tbl>
    <w:p w14:paraId="022112D6" w14:textId="18ABFB4E" w:rsidR="66424060" w:rsidRDefault="66424060" w:rsidP="66424060">
      <w:pPr>
        <w:spacing w:line="240" w:lineRule="auto"/>
        <w:rPr>
          <w:b/>
          <w:bCs/>
        </w:rPr>
      </w:pPr>
    </w:p>
    <w:p w14:paraId="18D48B53" w14:textId="2CF1A289" w:rsidR="00685FDF" w:rsidRDefault="00685FDF" w:rsidP="66424060">
      <w:pPr>
        <w:spacing w:line="240" w:lineRule="auto"/>
        <w:rPr>
          <w:b/>
          <w:bCs/>
        </w:rPr>
      </w:pPr>
    </w:p>
    <w:p w14:paraId="75E515F0" w14:textId="77777777" w:rsidR="00685FDF" w:rsidRDefault="00685FDF" w:rsidP="00685FDF">
      <w:pPr>
        <w:rPr>
          <w:b/>
          <w:bCs/>
        </w:rPr>
      </w:pPr>
      <w:r w:rsidRPr="66424060">
        <w:rPr>
          <w:b/>
          <w:bCs/>
        </w:rPr>
        <w:t>Meetings</w:t>
      </w:r>
    </w:p>
    <w:p w14:paraId="70878475" w14:textId="0CE0796D" w:rsidR="00685FDF" w:rsidRDefault="00685FDF" w:rsidP="00685FDF">
      <w:r>
        <w:t>I will have arranged for weekly meetings with Drs. Ricker and Tulpan on Wednesday afternoons at 1:30pm for the duration of the project when possible (</w:t>
      </w:r>
      <w:del w:id="24" w:author="Dan Tulpan" w:date="2021-05-29T14:53:00Z">
        <w:r w:rsidDel="008B1B4B">
          <w:delText xml:space="preserve">other </w:delText>
        </w:r>
      </w:del>
      <w:ins w:id="25" w:author="Dan Tulpan" w:date="2021-05-29T14:53:00Z">
        <w:r w:rsidR="008B1B4B">
          <w:t xml:space="preserve">alternative </w:t>
        </w:r>
      </w:ins>
      <w:r>
        <w:t xml:space="preserve">means of communication </w:t>
      </w:r>
      <w:del w:id="26" w:author="Dan Tulpan" w:date="2021-05-29T14:53:00Z">
        <w:r w:rsidDel="008B1B4B">
          <w:delText xml:space="preserve">may </w:delText>
        </w:r>
      </w:del>
      <w:ins w:id="27" w:author="Dan Tulpan" w:date="2021-05-29T14:53:00Z">
        <w:r w:rsidR="008B1B4B">
          <w:t xml:space="preserve">will </w:t>
        </w:r>
      </w:ins>
      <w:r>
        <w:t xml:space="preserve">be used when schedules do not allow for an </w:t>
      </w:r>
      <w:ins w:id="28" w:author="Dan Tulpan" w:date="2021-05-29T14:53:00Z">
        <w:r w:rsidR="007814B6">
          <w:t xml:space="preserve">online </w:t>
        </w:r>
      </w:ins>
      <w:r>
        <w:t>in-person meeting).</w:t>
      </w:r>
    </w:p>
    <w:p w14:paraId="4CF53452" w14:textId="77777777" w:rsidR="00685FDF" w:rsidRDefault="00685FDF" w:rsidP="66424060">
      <w:pPr>
        <w:spacing w:line="240" w:lineRule="auto"/>
        <w:rPr>
          <w:b/>
          <w:bCs/>
        </w:rPr>
      </w:pPr>
    </w:p>
    <w:sectPr w:rsidR="00685FD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 Tulpan" w:date="2021-05-31T11:25:00Z" w:initials="DT">
    <w:p w14:paraId="47D807A4" w14:textId="77777777" w:rsidR="003600DA" w:rsidRDefault="003600DA">
      <w:pPr>
        <w:pStyle w:val="CommentText"/>
      </w:pPr>
      <w:r>
        <w:rPr>
          <w:rStyle w:val="CommentReference"/>
        </w:rPr>
        <w:annotationRef/>
      </w:r>
      <w:r>
        <w:t>I’d add the department names</w:t>
      </w:r>
    </w:p>
    <w:p w14:paraId="2305658E" w14:textId="50A157CB" w:rsidR="003600DA" w:rsidRDefault="002F5C2A">
      <w:pPr>
        <w:pStyle w:val="CommentText"/>
      </w:pPr>
      <w:r>
        <w:t>e.g.</w:t>
      </w:r>
    </w:p>
    <w:p w14:paraId="7D3BF324" w14:textId="2B38F004" w:rsidR="003600DA" w:rsidRDefault="003600DA">
      <w:pPr>
        <w:pStyle w:val="CommentText"/>
      </w:pPr>
      <w:r>
        <w:t xml:space="preserve">Dan </w:t>
      </w:r>
      <w:proofErr w:type="spellStart"/>
      <w:r w:rsidR="002F5C2A">
        <w:t>Tulpan</w:t>
      </w:r>
      <w:proofErr w:type="spellEnd"/>
      <w:r w:rsidR="002F5C2A">
        <w:t>,</w:t>
      </w:r>
      <w:r>
        <w:t xml:space="preserve"> Department of Animal Biosciences</w:t>
      </w:r>
    </w:p>
  </w:comment>
  <w:comment w:id="11" w:author="Dan Tulpan" w:date="2021-05-31T11:28:00Z" w:initials="DT">
    <w:p w14:paraId="41169FFC" w14:textId="56879A04" w:rsidR="00E8570B" w:rsidRDefault="00E8570B">
      <w:pPr>
        <w:pStyle w:val="CommentText"/>
      </w:pPr>
      <w:r>
        <w:rPr>
          <w:rStyle w:val="CommentReference"/>
        </w:rPr>
        <w:annotationRef/>
      </w:r>
      <w:r>
        <w:t>I changed this a bit since each objective starts with “to …”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3BF324" w15:done="0"/>
  <w15:commentEx w15:paraId="41169F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F4623" w16cex:dateUtc="2021-05-31T15:25:00Z"/>
  <w16cex:commentExtensible w16cex:durableId="245F46D7" w16cex:dateUtc="2021-05-31T1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3BF324" w16cid:durableId="245F4623"/>
  <w16cid:commentId w16cid:paraId="41169FFC" w16cid:durableId="245F46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40A84" w14:textId="77777777" w:rsidR="001B2460" w:rsidRDefault="001B2460">
      <w:pPr>
        <w:spacing w:after="0" w:line="240" w:lineRule="auto"/>
      </w:pPr>
      <w:r>
        <w:separator/>
      </w:r>
    </w:p>
  </w:endnote>
  <w:endnote w:type="continuationSeparator" w:id="0">
    <w:p w14:paraId="17CCDA0A" w14:textId="77777777" w:rsidR="001B2460" w:rsidRDefault="001B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24060" w14:paraId="30029510" w14:textId="77777777" w:rsidTr="66424060">
      <w:tc>
        <w:tcPr>
          <w:tcW w:w="3120" w:type="dxa"/>
        </w:tcPr>
        <w:p w14:paraId="73AE49CD" w14:textId="6D433E5E" w:rsidR="66424060" w:rsidRDefault="66424060" w:rsidP="66424060">
          <w:pPr>
            <w:pStyle w:val="Header"/>
            <w:ind w:left="-115"/>
          </w:pPr>
        </w:p>
      </w:tc>
      <w:tc>
        <w:tcPr>
          <w:tcW w:w="3120" w:type="dxa"/>
        </w:tcPr>
        <w:p w14:paraId="259BD459" w14:textId="7D480378" w:rsidR="66424060" w:rsidRDefault="66424060" w:rsidP="66424060">
          <w:pPr>
            <w:pStyle w:val="Header"/>
            <w:jc w:val="center"/>
          </w:pPr>
        </w:p>
      </w:tc>
      <w:tc>
        <w:tcPr>
          <w:tcW w:w="3120" w:type="dxa"/>
        </w:tcPr>
        <w:p w14:paraId="52AB3920" w14:textId="05FCB1B0" w:rsidR="66424060" w:rsidRDefault="66424060" w:rsidP="66424060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82484">
            <w:rPr>
              <w:noProof/>
            </w:rPr>
            <w:t>1</w:t>
          </w:r>
          <w:r>
            <w:fldChar w:fldCharType="end"/>
          </w:r>
        </w:p>
      </w:tc>
    </w:tr>
  </w:tbl>
  <w:p w14:paraId="52458004" w14:textId="72396972" w:rsidR="66424060" w:rsidRDefault="66424060" w:rsidP="66424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D9647" w14:textId="77777777" w:rsidR="001B2460" w:rsidRDefault="001B2460">
      <w:pPr>
        <w:spacing w:after="0" w:line="240" w:lineRule="auto"/>
      </w:pPr>
      <w:r>
        <w:separator/>
      </w:r>
    </w:p>
  </w:footnote>
  <w:footnote w:type="continuationSeparator" w:id="0">
    <w:p w14:paraId="3672E2F1" w14:textId="77777777" w:rsidR="001B2460" w:rsidRDefault="001B2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424060" w14:paraId="401820F8" w14:textId="77777777" w:rsidTr="66424060">
      <w:tc>
        <w:tcPr>
          <w:tcW w:w="3120" w:type="dxa"/>
        </w:tcPr>
        <w:p w14:paraId="79E56E3C" w14:textId="1CDAC14B" w:rsidR="66424060" w:rsidRDefault="66424060" w:rsidP="66424060">
          <w:pPr>
            <w:pStyle w:val="Header"/>
            <w:ind w:left="-115"/>
          </w:pPr>
        </w:p>
      </w:tc>
      <w:tc>
        <w:tcPr>
          <w:tcW w:w="3120" w:type="dxa"/>
        </w:tcPr>
        <w:p w14:paraId="3D8EFE3B" w14:textId="2AC74357" w:rsidR="66424060" w:rsidRDefault="66424060" w:rsidP="66424060">
          <w:pPr>
            <w:pStyle w:val="Header"/>
            <w:jc w:val="center"/>
          </w:pPr>
        </w:p>
      </w:tc>
      <w:tc>
        <w:tcPr>
          <w:tcW w:w="3120" w:type="dxa"/>
        </w:tcPr>
        <w:p w14:paraId="4B5E5466" w14:textId="5D32D289" w:rsidR="66424060" w:rsidRDefault="66424060" w:rsidP="66424060">
          <w:pPr>
            <w:pStyle w:val="Header"/>
            <w:ind w:right="-115"/>
            <w:jc w:val="right"/>
          </w:pPr>
        </w:p>
      </w:tc>
    </w:tr>
  </w:tbl>
  <w:p w14:paraId="76BA1748" w14:textId="12D150D8" w:rsidR="66424060" w:rsidRDefault="66424060" w:rsidP="66424060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TxqamTbpv6BOON" id="yFVdZEyV"/>
    <int:WordHash hashCode="b+BvjZA+4NAkLG" id="JZQL1jvF"/>
    <int:WordHash hashCode="ytzzL7f8fdgLSx" id="C8iPEkdQ"/>
    <int:WordHash hashCode="oAMg+YCICojVQn" id="TO3U+Y92"/>
    <int:WordHash hashCode="vQp5s28BCJ8jJc" id="YOe+syfY"/>
    <int:WordHash hashCode="IWrss6jlhVhmeN" id="lTcihOv7"/>
  </int:Manifest>
  <int:Observations>
    <int:Content id="yFVdZEyV">
      <int:Rejection type="LegacyProofing"/>
    </int:Content>
    <int:Content id="JZQL1jvF">
      <int:Rejection type="LegacyProofing"/>
    </int:Content>
    <int:Content id="C8iPEkdQ">
      <int:Rejection type="LegacyProofing"/>
    </int:Content>
    <int:Content id="TO3U+Y92">
      <int:Rejection type="LegacyProofing"/>
    </int:Content>
    <int:Content id="YOe+syfY">
      <int:Rejection type="LegacyProofing"/>
    </int:Content>
    <int:Content id="lTcihOv7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B0FCF"/>
    <w:multiLevelType w:val="hybridMultilevel"/>
    <w:tmpl w:val="436E4F62"/>
    <w:lvl w:ilvl="0" w:tplc="CC1E3C3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DA7EC2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1DEDE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07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F055A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E902F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EF61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36FC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CE8F2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F77C5"/>
    <w:multiLevelType w:val="hybridMultilevel"/>
    <w:tmpl w:val="1098F3CC"/>
    <w:lvl w:ilvl="0" w:tplc="87203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EE6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A7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6B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A0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8B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D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4E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AE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5607"/>
    <w:multiLevelType w:val="hybridMultilevel"/>
    <w:tmpl w:val="42DEC146"/>
    <w:lvl w:ilvl="0" w:tplc="2662F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6A2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43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0B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26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84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A44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0C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63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3149"/>
    <w:multiLevelType w:val="hybridMultilevel"/>
    <w:tmpl w:val="D99E227A"/>
    <w:lvl w:ilvl="0" w:tplc="FCA27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6C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66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48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8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44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6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EF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2AC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C078F"/>
    <w:multiLevelType w:val="hybridMultilevel"/>
    <w:tmpl w:val="6668FDDA"/>
    <w:lvl w:ilvl="0" w:tplc="24AC5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E0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28B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8E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E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E3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A9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6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AA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4051"/>
    <w:multiLevelType w:val="hybridMultilevel"/>
    <w:tmpl w:val="32263D32"/>
    <w:lvl w:ilvl="0" w:tplc="13E206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14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6A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AD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CA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C7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07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66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60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B18CD"/>
    <w:multiLevelType w:val="hybridMultilevel"/>
    <w:tmpl w:val="72708FBE"/>
    <w:lvl w:ilvl="0" w:tplc="D564FE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108A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C3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4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CE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2A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64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B5AB9"/>
    <w:multiLevelType w:val="hybridMultilevel"/>
    <w:tmpl w:val="51C0B6C6"/>
    <w:lvl w:ilvl="0" w:tplc="79F64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5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85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6D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6B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A8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6F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0B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84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863DF"/>
    <w:multiLevelType w:val="hybridMultilevel"/>
    <w:tmpl w:val="78248B96"/>
    <w:lvl w:ilvl="0" w:tplc="81A62F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6EB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4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26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CD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41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A2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E7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00BC5"/>
    <w:multiLevelType w:val="hybridMultilevel"/>
    <w:tmpl w:val="72D016F6"/>
    <w:lvl w:ilvl="0" w:tplc="432C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4E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8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85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C7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24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80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C2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C7E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C327C"/>
    <w:multiLevelType w:val="hybridMultilevel"/>
    <w:tmpl w:val="D2C69D18"/>
    <w:lvl w:ilvl="0" w:tplc="132E2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A5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AF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01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C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4A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C6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0C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11868"/>
    <w:multiLevelType w:val="hybridMultilevel"/>
    <w:tmpl w:val="21AAD93A"/>
    <w:lvl w:ilvl="0" w:tplc="1FBA7AE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EAE7BD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4362F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93047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34BBE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8839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449F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DAD01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A5C64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9C51F0"/>
    <w:multiLevelType w:val="hybridMultilevel"/>
    <w:tmpl w:val="402C42DC"/>
    <w:lvl w:ilvl="0" w:tplc="771E31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32F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4B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C4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2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06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043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68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E0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65E08"/>
    <w:multiLevelType w:val="hybridMultilevel"/>
    <w:tmpl w:val="66288F8E"/>
    <w:lvl w:ilvl="0" w:tplc="BF406F4E">
      <w:start w:val="1"/>
      <w:numFmt w:val="decimal"/>
      <w:lvlText w:val="%1."/>
      <w:lvlJc w:val="left"/>
      <w:pPr>
        <w:ind w:left="720" w:hanging="360"/>
      </w:pPr>
    </w:lvl>
    <w:lvl w:ilvl="1" w:tplc="79B46F0C">
      <w:start w:val="1"/>
      <w:numFmt w:val="lowerLetter"/>
      <w:lvlText w:val="%2."/>
      <w:lvlJc w:val="left"/>
      <w:pPr>
        <w:ind w:left="1440" w:hanging="360"/>
      </w:pPr>
    </w:lvl>
    <w:lvl w:ilvl="2" w:tplc="9A5C65B6">
      <w:start w:val="1"/>
      <w:numFmt w:val="lowerRoman"/>
      <w:lvlText w:val="%3."/>
      <w:lvlJc w:val="right"/>
      <w:pPr>
        <w:ind w:left="2160" w:hanging="180"/>
      </w:pPr>
    </w:lvl>
    <w:lvl w:ilvl="3" w:tplc="890041BE">
      <w:start w:val="1"/>
      <w:numFmt w:val="decimal"/>
      <w:lvlText w:val="%4."/>
      <w:lvlJc w:val="left"/>
      <w:pPr>
        <w:ind w:left="2880" w:hanging="360"/>
      </w:pPr>
    </w:lvl>
    <w:lvl w:ilvl="4" w:tplc="74D6D51E">
      <w:start w:val="1"/>
      <w:numFmt w:val="lowerLetter"/>
      <w:lvlText w:val="%5."/>
      <w:lvlJc w:val="left"/>
      <w:pPr>
        <w:ind w:left="3600" w:hanging="360"/>
      </w:pPr>
    </w:lvl>
    <w:lvl w:ilvl="5" w:tplc="7C429186">
      <w:start w:val="1"/>
      <w:numFmt w:val="lowerRoman"/>
      <w:lvlText w:val="%6."/>
      <w:lvlJc w:val="right"/>
      <w:pPr>
        <w:ind w:left="4320" w:hanging="180"/>
      </w:pPr>
    </w:lvl>
    <w:lvl w:ilvl="6" w:tplc="291EC176">
      <w:start w:val="1"/>
      <w:numFmt w:val="decimal"/>
      <w:lvlText w:val="%7."/>
      <w:lvlJc w:val="left"/>
      <w:pPr>
        <w:ind w:left="5040" w:hanging="360"/>
      </w:pPr>
    </w:lvl>
    <w:lvl w:ilvl="7" w:tplc="40789E26">
      <w:start w:val="1"/>
      <w:numFmt w:val="lowerLetter"/>
      <w:lvlText w:val="%8."/>
      <w:lvlJc w:val="left"/>
      <w:pPr>
        <w:ind w:left="5760" w:hanging="360"/>
      </w:pPr>
    </w:lvl>
    <w:lvl w:ilvl="8" w:tplc="A62676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  <w:num w:numId="13">
    <w:abstractNumId w:val="7"/>
  </w:num>
  <w:num w:numId="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son Moggridge">
    <w15:presenceInfo w15:providerId="AD" w15:userId="S::jmoggrid@uoguelph.ca::77a7af42-4a29-49c2-b54d-0ca0b48d24df"/>
  </w15:person>
  <w15:person w15:author="Dan Tulpan">
    <w15:presenceInfo w15:providerId="Windows Live" w15:userId="3ee99706ae4653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488EC4"/>
    <w:rsid w:val="00182484"/>
    <w:rsid w:val="001B2460"/>
    <w:rsid w:val="002AA9E1"/>
    <w:rsid w:val="002F5C2A"/>
    <w:rsid w:val="00351179"/>
    <w:rsid w:val="003600DA"/>
    <w:rsid w:val="003C5834"/>
    <w:rsid w:val="003EAA26"/>
    <w:rsid w:val="00448CA8"/>
    <w:rsid w:val="004D460B"/>
    <w:rsid w:val="004D48F3"/>
    <w:rsid w:val="00503C9A"/>
    <w:rsid w:val="00685FDF"/>
    <w:rsid w:val="00780E2F"/>
    <w:rsid w:val="007814B6"/>
    <w:rsid w:val="008B1B4B"/>
    <w:rsid w:val="00992364"/>
    <w:rsid w:val="009B3571"/>
    <w:rsid w:val="00B95C6E"/>
    <w:rsid w:val="00C1739F"/>
    <w:rsid w:val="00D562D2"/>
    <w:rsid w:val="00E8570B"/>
    <w:rsid w:val="00F345D2"/>
    <w:rsid w:val="01017896"/>
    <w:rsid w:val="012E28D1"/>
    <w:rsid w:val="019AF97C"/>
    <w:rsid w:val="019F1D0F"/>
    <w:rsid w:val="01D9BF65"/>
    <w:rsid w:val="01FA4EB4"/>
    <w:rsid w:val="02511B43"/>
    <w:rsid w:val="02610D3E"/>
    <w:rsid w:val="0273A71C"/>
    <w:rsid w:val="0273FD3B"/>
    <w:rsid w:val="0295C3B6"/>
    <w:rsid w:val="02A04FE6"/>
    <w:rsid w:val="02AC6C75"/>
    <w:rsid w:val="02B5572E"/>
    <w:rsid w:val="02B6B465"/>
    <w:rsid w:val="030CD7A3"/>
    <w:rsid w:val="0316B72D"/>
    <w:rsid w:val="0356571E"/>
    <w:rsid w:val="038431AF"/>
    <w:rsid w:val="03BC5C21"/>
    <w:rsid w:val="03DA3361"/>
    <w:rsid w:val="03EE3062"/>
    <w:rsid w:val="04689090"/>
    <w:rsid w:val="047105F8"/>
    <w:rsid w:val="048E8F93"/>
    <w:rsid w:val="0492F57F"/>
    <w:rsid w:val="04DAE188"/>
    <w:rsid w:val="04E5D996"/>
    <w:rsid w:val="04E7DC6C"/>
    <w:rsid w:val="051BE69A"/>
    <w:rsid w:val="054E5581"/>
    <w:rsid w:val="055B8B5C"/>
    <w:rsid w:val="05DA7D17"/>
    <w:rsid w:val="060CD659"/>
    <w:rsid w:val="069E6A99"/>
    <w:rsid w:val="06D68AF0"/>
    <w:rsid w:val="070C8A10"/>
    <w:rsid w:val="071BC062"/>
    <w:rsid w:val="071EC62D"/>
    <w:rsid w:val="07208E82"/>
    <w:rsid w:val="073097EA"/>
    <w:rsid w:val="0730B523"/>
    <w:rsid w:val="073674E0"/>
    <w:rsid w:val="0789D685"/>
    <w:rsid w:val="07B3311C"/>
    <w:rsid w:val="07D19F5F"/>
    <w:rsid w:val="0812A8EE"/>
    <w:rsid w:val="088AB404"/>
    <w:rsid w:val="0890B2B4"/>
    <w:rsid w:val="08B4BEE8"/>
    <w:rsid w:val="08C9F2B6"/>
    <w:rsid w:val="08CC8584"/>
    <w:rsid w:val="08D2C68E"/>
    <w:rsid w:val="091C36EF"/>
    <w:rsid w:val="0938BB60"/>
    <w:rsid w:val="093EC88A"/>
    <w:rsid w:val="09518CDA"/>
    <w:rsid w:val="09A838F8"/>
    <w:rsid w:val="09E3018D"/>
    <w:rsid w:val="0A2196CF"/>
    <w:rsid w:val="0A2D941C"/>
    <w:rsid w:val="0A4F2D88"/>
    <w:rsid w:val="0A540A7B"/>
    <w:rsid w:val="0A6B4883"/>
    <w:rsid w:val="0A81C236"/>
    <w:rsid w:val="0ACF26F4"/>
    <w:rsid w:val="0AF525F7"/>
    <w:rsid w:val="0AFDD552"/>
    <w:rsid w:val="0B5C21B1"/>
    <w:rsid w:val="0B893046"/>
    <w:rsid w:val="0BF17E34"/>
    <w:rsid w:val="0C216676"/>
    <w:rsid w:val="0C258CCC"/>
    <w:rsid w:val="0C457F79"/>
    <w:rsid w:val="0C72A8CE"/>
    <w:rsid w:val="0CB3EFFC"/>
    <w:rsid w:val="0D2505F5"/>
    <w:rsid w:val="0D47BD48"/>
    <w:rsid w:val="0D578D3E"/>
    <w:rsid w:val="0D593791"/>
    <w:rsid w:val="0D6D2192"/>
    <w:rsid w:val="0DCD6771"/>
    <w:rsid w:val="0DF91150"/>
    <w:rsid w:val="0E093285"/>
    <w:rsid w:val="0E488EC4"/>
    <w:rsid w:val="0E4A2D65"/>
    <w:rsid w:val="0E6C991B"/>
    <w:rsid w:val="0E81996D"/>
    <w:rsid w:val="0E89D217"/>
    <w:rsid w:val="0E9047B1"/>
    <w:rsid w:val="0EA47161"/>
    <w:rsid w:val="0EA79B8B"/>
    <w:rsid w:val="0EEABF46"/>
    <w:rsid w:val="0EF4904A"/>
    <w:rsid w:val="0EF6682B"/>
    <w:rsid w:val="0F229EAB"/>
    <w:rsid w:val="0F2FB476"/>
    <w:rsid w:val="0F2FC88C"/>
    <w:rsid w:val="0F3C27DA"/>
    <w:rsid w:val="0FA3B96F"/>
    <w:rsid w:val="0FB3D371"/>
    <w:rsid w:val="0FFB7094"/>
    <w:rsid w:val="10046557"/>
    <w:rsid w:val="101B1CF7"/>
    <w:rsid w:val="103E697F"/>
    <w:rsid w:val="1068C18F"/>
    <w:rsid w:val="10868FA7"/>
    <w:rsid w:val="10BB2793"/>
    <w:rsid w:val="10C42EC9"/>
    <w:rsid w:val="10E5549E"/>
    <w:rsid w:val="1116249D"/>
    <w:rsid w:val="11613A8C"/>
    <w:rsid w:val="11663AEC"/>
    <w:rsid w:val="1168A5CA"/>
    <w:rsid w:val="1185233B"/>
    <w:rsid w:val="11CE349E"/>
    <w:rsid w:val="11DAFA8E"/>
    <w:rsid w:val="1281517B"/>
    <w:rsid w:val="1291712F"/>
    <w:rsid w:val="12C37B4B"/>
    <w:rsid w:val="12EB8359"/>
    <w:rsid w:val="131A8660"/>
    <w:rsid w:val="1329A3C8"/>
    <w:rsid w:val="133931E8"/>
    <w:rsid w:val="13AEBBFA"/>
    <w:rsid w:val="13BE3069"/>
    <w:rsid w:val="13CA3F7D"/>
    <w:rsid w:val="13DC5E3A"/>
    <w:rsid w:val="1426BF56"/>
    <w:rsid w:val="142D88CD"/>
    <w:rsid w:val="1448F7E4"/>
    <w:rsid w:val="14624128"/>
    <w:rsid w:val="1499234F"/>
    <w:rsid w:val="14A005D2"/>
    <w:rsid w:val="14A0468C"/>
    <w:rsid w:val="14D5EB22"/>
    <w:rsid w:val="14F970E7"/>
    <w:rsid w:val="154601AD"/>
    <w:rsid w:val="15522393"/>
    <w:rsid w:val="15727B9D"/>
    <w:rsid w:val="1578DF04"/>
    <w:rsid w:val="1663B972"/>
    <w:rsid w:val="16C0834B"/>
    <w:rsid w:val="16E0EEFD"/>
    <w:rsid w:val="16E8430D"/>
    <w:rsid w:val="16F85662"/>
    <w:rsid w:val="1709E880"/>
    <w:rsid w:val="1744D091"/>
    <w:rsid w:val="174FBFD8"/>
    <w:rsid w:val="17739859"/>
    <w:rsid w:val="1782E478"/>
    <w:rsid w:val="179CA8E7"/>
    <w:rsid w:val="17C4A138"/>
    <w:rsid w:val="1818DD01"/>
    <w:rsid w:val="1819AC77"/>
    <w:rsid w:val="183F1C01"/>
    <w:rsid w:val="184C6D50"/>
    <w:rsid w:val="1887AF71"/>
    <w:rsid w:val="189BDFA0"/>
    <w:rsid w:val="18A20F0D"/>
    <w:rsid w:val="18B9C9B9"/>
    <w:rsid w:val="190D51C9"/>
    <w:rsid w:val="192ECA0E"/>
    <w:rsid w:val="19323819"/>
    <w:rsid w:val="195D6E7F"/>
    <w:rsid w:val="1970DB1B"/>
    <w:rsid w:val="197B6F8B"/>
    <w:rsid w:val="1999F955"/>
    <w:rsid w:val="19D6751A"/>
    <w:rsid w:val="1A2F39D7"/>
    <w:rsid w:val="1A3891FD"/>
    <w:rsid w:val="1A7F2B13"/>
    <w:rsid w:val="1AA19A46"/>
    <w:rsid w:val="1AAA0919"/>
    <w:rsid w:val="1ACC783D"/>
    <w:rsid w:val="1B1CA159"/>
    <w:rsid w:val="1B1FB3A9"/>
    <w:rsid w:val="1B72457B"/>
    <w:rsid w:val="1BCBC785"/>
    <w:rsid w:val="1BECD649"/>
    <w:rsid w:val="1BFDB2F4"/>
    <w:rsid w:val="1C56559B"/>
    <w:rsid w:val="1C5905F7"/>
    <w:rsid w:val="1C91EF5A"/>
    <w:rsid w:val="1C94A81C"/>
    <w:rsid w:val="1CBD278B"/>
    <w:rsid w:val="1CD56B46"/>
    <w:rsid w:val="1CD8D740"/>
    <w:rsid w:val="1D0A3750"/>
    <w:rsid w:val="1D0B47C2"/>
    <w:rsid w:val="1D1590C8"/>
    <w:rsid w:val="1D4159AD"/>
    <w:rsid w:val="1DBAA045"/>
    <w:rsid w:val="1DC2CC98"/>
    <w:rsid w:val="1E90B507"/>
    <w:rsid w:val="1EA2305E"/>
    <w:rsid w:val="1EAF8793"/>
    <w:rsid w:val="1EAFA60D"/>
    <w:rsid w:val="1EE7E12D"/>
    <w:rsid w:val="1EF9DAC8"/>
    <w:rsid w:val="1EFB857B"/>
    <w:rsid w:val="1F11539B"/>
    <w:rsid w:val="1F8F7374"/>
    <w:rsid w:val="1FB592BE"/>
    <w:rsid w:val="20304EA6"/>
    <w:rsid w:val="203514F9"/>
    <w:rsid w:val="203A0A72"/>
    <w:rsid w:val="2045164D"/>
    <w:rsid w:val="2045A560"/>
    <w:rsid w:val="2048A063"/>
    <w:rsid w:val="2057AF9F"/>
    <w:rsid w:val="205A6C5A"/>
    <w:rsid w:val="20A94DAC"/>
    <w:rsid w:val="20D6BC26"/>
    <w:rsid w:val="20F54BF0"/>
    <w:rsid w:val="2119E215"/>
    <w:rsid w:val="211C090F"/>
    <w:rsid w:val="2129FA19"/>
    <w:rsid w:val="21318C0B"/>
    <w:rsid w:val="21623095"/>
    <w:rsid w:val="21A76660"/>
    <w:rsid w:val="21CB4867"/>
    <w:rsid w:val="21E983D6"/>
    <w:rsid w:val="22116604"/>
    <w:rsid w:val="221D240F"/>
    <w:rsid w:val="223191A7"/>
    <w:rsid w:val="2231FA32"/>
    <w:rsid w:val="22407158"/>
    <w:rsid w:val="229A4299"/>
    <w:rsid w:val="229BF2A1"/>
    <w:rsid w:val="22DDA7E8"/>
    <w:rsid w:val="22FBB50B"/>
    <w:rsid w:val="231F028D"/>
    <w:rsid w:val="2323BDEF"/>
    <w:rsid w:val="2379C0F6"/>
    <w:rsid w:val="23CD6208"/>
    <w:rsid w:val="23F86C88"/>
    <w:rsid w:val="2415CBF6"/>
    <w:rsid w:val="24634993"/>
    <w:rsid w:val="2477B603"/>
    <w:rsid w:val="24D152AF"/>
    <w:rsid w:val="24D50C2E"/>
    <w:rsid w:val="24DB34A2"/>
    <w:rsid w:val="2503DB07"/>
    <w:rsid w:val="2515B27B"/>
    <w:rsid w:val="255F66C4"/>
    <w:rsid w:val="256D4484"/>
    <w:rsid w:val="2577E822"/>
    <w:rsid w:val="259C96F5"/>
    <w:rsid w:val="25AA2D49"/>
    <w:rsid w:val="25B63289"/>
    <w:rsid w:val="25D1CFCE"/>
    <w:rsid w:val="25EBD4D1"/>
    <w:rsid w:val="26121176"/>
    <w:rsid w:val="26880A7E"/>
    <w:rsid w:val="26A47CDE"/>
    <w:rsid w:val="26A9742F"/>
    <w:rsid w:val="26BC8F13"/>
    <w:rsid w:val="26BDD634"/>
    <w:rsid w:val="26FD0AAC"/>
    <w:rsid w:val="27107819"/>
    <w:rsid w:val="2787A532"/>
    <w:rsid w:val="278C2466"/>
    <w:rsid w:val="27DC8F87"/>
    <w:rsid w:val="27E914C2"/>
    <w:rsid w:val="28022B02"/>
    <w:rsid w:val="280E4CF7"/>
    <w:rsid w:val="285AA7D2"/>
    <w:rsid w:val="28C84713"/>
    <w:rsid w:val="28C8A5AE"/>
    <w:rsid w:val="28E3B809"/>
    <w:rsid w:val="29075EBF"/>
    <w:rsid w:val="291BDAED"/>
    <w:rsid w:val="29785FE8"/>
    <w:rsid w:val="2997D417"/>
    <w:rsid w:val="29CAA462"/>
    <w:rsid w:val="29FCD032"/>
    <w:rsid w:val="2A237B2F"/>
    <w:rsid w:val="2A4E2CDF"/>
    <w:rsid w:val="2A954A5C"/>
    <w:rsid w:val="2AA664B7"/>
    <w:rsid w:val="2AAA74B0"/>
    <w:rsid w:val="2AC93D1F"/>
    <w:rsid w:val="2AEDC540"/>
    <w:rsid w:val="2B4549D1"/>
    <w:rsid w:val="2B6A2287"/>
    <w:rsid w:val="2B7AEED3"/>
    <w:rsid w:val="2B944EEA"/>
    <w:rsid w:val="2BAAAF43"/>
    <w:rsid w:val="2BC4BF3B"/>
    <w:rsid w:val="2BED005A"/>
    <w:rsid w:val="2C42E92C"/>
    <w:rsid w:val="2C486C38"/>
    <w:rsid w:val="2C66C440"/>
    <w:rsid w:val="2CADA26A"/>
    <w:rsid w:val="2CF40963"/>
    <w:rsid w:val="2D76F0AA"/>
    <w:rsid w:val="2D85CDA1"/>
    <w:rsid w:val="2DC1446E"/>
    <w:rsid w:val="2DC8ED15"/>
    <w:rsid w:val="2EB47C1D"/>
    <w:rsid w:val="2EBFCC9E"/>
    <w:rsid w:val="2EC41901"/>
    <w:rsid w:val="2EC57F92"/>
    <w:rsid w:val="2ED0F7F9"/>
    <w:rsid w:val="2F1014AF"/>
    <w:rsid w:val="2F442BB3"/>
    <w:rsid w:val="2F4975F1"/>
    <w:rsid w:val="2F51BC37"/>
    <w:rsid w:val="2F6BB9DA"/>
    <w:rsid w:val="2FA3F592"/>
    <w:rsid w:val="2FB04256"/>
    <w:rsid w:val="2FD9D10F"/>
    <w:rsid w:val="2FDDA253"/>
    <w:rsid w:val="3024CBD9"/>
    <w:rsid w:val="30292A5C"/>
    <w:rsid w:val="30347478"/>
    <w:rsid w:val="30505675"/>
    <w:rsid w:val="3079A37C"/>
    <w:rsid w:val="307A5E9F"/>
    <w:rsid w:val="3092FDF4"/>
    <w:rsid w:val="309D4B91"/>
    <w:rsid w:val="30AC4552"/>
    <w:rsid w:val="30BA9AC9"/>
    <w:rsid w:val="30BCB974"/>
    <w:rsid w:val="30F8E530"/>
    <w:rsid w:val="312EED1A"/>
    <w:rsid w:val="3148FC48"/>
    <w:rsid w:val="3162E104"/>
    <w:rsid w:val="31999D8B"/>
    <w:rsid w:val="31EC26D6"/>
    <w:rsid w:val="327A291D"/>
    <w:rsid w:val="327BB523"/>
    <w:rsid w:val="32DBB619"/>
    <w:rsid w:val="333CA73D"/>
    <w:rsid w:val="3360F0FC"/>
    <w:rsid w:val="337BAA64"/>
    <w:rsid w:val="33C8B48A"/>
    <w:rsid w:val="33E30E2A"/>
    <w:rsid w:val="345C220B"/>
    <w:rsid w:val="3479CB89"/>
    <w:rsid w:val="347F8900"/>
    <w:rsid w:val="34AD6B10"/>
    <w:rsid w:val="34C2FB18"/>
    <w:rsid w:val="34D3B335"/>
    <w:rsid w:val="35727C12"/>
    <w:rsid w:val="357832F6"/>
    <w:rsid w:val="35A73AC4"/>
    <w:rsid w:val="35B241A9"/>
    <w:rsid w:val="35B36D37"/>
    <w:rsid w:val="35E724F6"/>
    <w:rsid w:val="360945D0"/>
    <w:rsid w:val="36731926"/>
    <w:rsid w:val="36B41406"/>
    <w:rsid w:val="36CC685F"/>
    <w:rsid w:val="3706938A"/>
    <w:rsid w:val="37512526"/>
    <w:rsid w:val="375E76EB"/>
    <w:rsid w:val="377C3C6C"/>
    <w:rsid w:val="3780E3B9"/>
    <w:rsid w:val="37B775E7"/>
    <w:rsid w:val="37D842DC"/>
    <w:rsid w:val="37DECBB8"/>
    <w:rsid w:val="37E6102F"/>
    <w:rsid w:val="381F428F"/>
    <w:rsid w:val="384A364E"/>
    <w:rsid w:val="3850CE85"/>
    <w:rsid w:val="385971DB"/>
    <w:rsid w:val="387BA866"/>
    <w:rsid w:val="38AE8AC8"/>
    <w:rsid w:val="38B28879"/>
    <w:rsid w:val="38B36966"/>
    <w:rsid w:val="38C1B70C"/>
    <w:rsid w:val="38DA7EED"/>
    <w:rsid w:val="39180CCD"/>
    <w:rsid w:val="391EF4C4"/>
    <w:rsid w:val="393E2C1B"/>
    <w:rsid w:val="3947E394"/>
    <w:rsid w:val="39532BBF"/>
    <w:rsid w:val="39773DB8"/>
    <w:rsid w:val="39997BA5"/>
    <w:rsid w:val="39AF0B07"/>
    <w:rsid w:val="39B6875C"/>
    <w:rsid w:val="3A4E2B66"/>
    <w:rsid w:val="3A6130C2"/>
    <w:rsid w:val="3A683E01"/>
    <w:rsid w:val="3A82875F"/>
    <w:rsid w:val="3AAA8BAE"/>
    <w:rsid w:val="3AAAE126"/>
    <w:rsid w:val="3AC42EE7"/>
    <w:rsid w:val="3AD34625"/>
    <w:rsid w:val="3AE1D678"/>
    <w:rsid w:val="3AE7118F"/>
    <w:rsid w:val="3B2F3AA8"/>
    <w:rsid w:val="3B36D94E"/>
    <w:rsid w:val="3B38B177"/>
    <w:rsid w:val="3B3C17A5"/>
    <w:rsid w:val="3B7A05A4"/>
    <w:rsid w:val="3BC8EF48"/>
    <w:rsid w:val="3BE656FE"/>
    <w:rsid w:val="3C350C12"/>
    <w:rsid w:val="3C5F0329"/>
    <w:rsid w:val="3CD1C39F"/>
    <w:rsid w:val="3CDE04CB"/>
    <w:rsid w:val="3D1BC0CF"/>
    <w:rsid w:val="3D6A1C7E"/>
    <w:rsid w:val="3D979C48"/>
    <w:rsid w:val="3D9C5501"/>
    <w:rsid w:val="3E0A34A1"/>
    <w:rsid w:val="3E149B93"/>
    <w:rsid w:val="3E14F806"/>
    <w:rsid w:val="3E41A1F4"/>
    <w:rsid w:val="3E49E52D"/>
    <w:rsid w:val="3E78B619"/>
    <w:rsid w:val="3EBDADFF"/>
    <w:rsid w:val="3F27B19B"/>
    <w:rsid w:val="3F4EF7F9"/>
    <w:rsid w:val="3F5D3374"/>
    <w:rsid w:val="3F901A8D"/>
    <w:rsid w:val="3FB4D761"/>
    <w:rsid w:val="3FE30F71"/>
    <w:rsid w:val="3FF8E1AB"/>
    <w:rsid w:val="3FFDF244"/>
    <w:rsid w:val="404C0CC3"/>
    <w:rsid w:val="40590879"/>
    <w:rsid w:val="40C608CE"/>
    <w:rsid w:val="40F56175"/>
    <w:rsid w:val="4108321D"/>
    <w:rsid w:val="4136CE97"/>
    <w:rsid w:val="4150A7C2"/>
    <w:rsid w:val="4169D01F"/>
    <w:rsid w:val="41B87829"/>
    <w:rsid w:val="41C088A1"/>
    <w:rsid w:val="41C55CE2"/>
    <w:rsid w:val="41C6B0E7"/>
    <w:rsid w:val="41DD5D96"/>
    <w:rsid w:val="41FB31FB"/>
    <w:rsid w:val="421F6379"/>
    <w:rsid w:val="428B7F27"/>
    <w:rsid w:val="42DAEEB7"/>
    <w:rsid w:val="42DCE536"/>
    <w:rsid w:val="42E86929"/>
    <w:rsid w:val="42EC7823"/>
    <w:rsid w:val="42F948C1"/>
    <w:rsid w:val="43413F29"/>
    <w:rsid w:val="43DF15E1"/>
    <w:rsid w:val="44671ADF"/>
    <w:rsid w:val="44679995"/>
    <w:rsid w:val="4484398A"/>
    <w:rsid w:val="44866B04"/>
    <w:rsid w:val="44884884"/>
    <w:rsid w:val="44C49337"/>
    <w:rsid w:val="44D44432"/>
    <w:rsid w:val="454FEDD9"/>
    <w:rsid w:val="455ED420"/>
    <w:rsid w:val="45654B92"/>
    <w:rsid w:val="4572DC16"/>
    <w:rsid w:val="45843F26"/>
    <w:rsid w:val="45D9A61C"/>
    <w:rsid w:val="460672D2"/>
    <w:rsid w:val="464759EE"/>
    <w:rsid w:val="4668E2BE"/>
    <w:rsid w:val="468E6123"/>
    <w:rsid w:val="475BF7D9"/>
    <w:rsid w:val="4761EE9F"/>
    <w:rsid w:val="476274D2"/>
    <w:rsid w:val="47BCBF48"/>
    <w:rsid w:val="47C535DE"/>
    <w:rsid w:val="47C5CA19"/>
    <w:rsid w:val="47C871F5"/>
    <w:rsid w:val="47D08FB1"/>
    <w:rsid w:val="47D69DA0"/>
    <w:rsid w:val="483D06B8"/>
    <w:rsid w:val="4847DD0E"/>
    <w:rsid w:val="4879E0FB"/>
    <w:rsid w:val="48862329"/>
    <w:rsid w:val="48CD693B"/>
    <w:rsid w:val="4923A36B"/>
    <w:rsid w:val="493284AC"/>
    <w:rsid w:val="49466FD6"/>
    <w:rsid w:val="494CA807"/>
    <w:rsid w:val="495BB9A7"/>
    <w:rsid w:val="4971AA0B"/>
    <w:rsid w:val="49A7B555"/>
    <w:rsid w:val="49A8B26B"/>
    <w:rsid w:val="49C1DDB7"/>
    <w:rsid w:val="49C975FA"/>
    <w:rsid w:val="49FA5D9D"/>
    <w:rsid w:val="49FC5E1C"/>
    <w:rsid w:val="4A24B0AD"/>
    <w:rsid w:val="4A5C0168"/>
    <w:rsid w:val="4A8BC74D"/>
    <w:rsid w:val="4A8C9EFD"/>
    <w:rsid w:val="4ABA4446"/>
    <w:rsid w:val="4B2EE068"/>
    <w:rsid w:val="4B2F4AEF"/>
    <w:rsid w:val="4B6B177F"/>
    <w:rsid w:val="4B6E9F98"/>
    <w:rsid w:val="4BB28DAC"/>
    <w:rsid w:val="4BC925A0"/>
    <w:rsid w:val="4BCE7CEE"/>
    <w:rsid w:val="4BDBBA0E"/>
    <w:rsid w:val="4BF87FBE"/>
    <w:rsid w:val="4C1B1273"/>
    <w:rsid w:val="4C31CF6A"/>
    <w:rsid w:val="4C9A0B47"/>
    <w:rsid w:val="4CDB73CC"/>
    <w:rsid w:val="4D073AA8"/>
    <w:rsid w:val="4D5B4F42"/>
    <w:rsid w:val="4DB5D33A"/>
    <w:rsid w:val="4DCB1D4C"/>
    <w:rsid w:val="4E1F6AFA"/>
    <w:rsid w:val="4E216C3A"/>
    <w:rsid w:val="4E3FD8E8"/>
    <w:rsid w:val="4E736303"/>
    <w:rsid w:val="4E845216"/>
    <w:rsid w:val="4EAAE681"/>
    <w:rsid w:val="4EB3A487"/>
    <w:rsid w:val="4EDBBF4F"/>
    <w:rsid w:val="4F0EFA80"/>
    <w:rsid w:val="4F135AD0"/>
    <w:rsid w:val="4FABDA3C"/>
    <w:rsid w:val="4FB971BF"/>
    <w:rsid w:val="4FCE31C4"/>
    <w:rsid w:val="4FDAF7B4"/>
    <w:rsid w:val="50035631"/>
    <w:rsid w:val="501D3F79"/>
    <w:rsid w:val="50778FB0"/>
    <w:rsid w:val="508F523F"/>
    <w:rsid w:val="50957916"/>
    <w:rsid w:val="50AADD4F"/>
    <w:rsid w:val="50BA3BE8"/>
    <w:rsid w:val="50BCCD18"/>
    <w:rsid w:val="50E201DF"/>
    <w:rsid w:val="50EB86F7"/>
    <w:rsid w:val="510EEE3F"/>
    <w:rsid w:val="511FE75B"/>
    <w:rsid w:val="5139B246"/>
    <w:rsid w:val="51A73ECF"/>
    <w:rsid w:val="51AEFFFB"/>
    <w:rsid w:val="51DAABCB"/>
    <w:rsid w:val="51E6302D"/>
    <w:rsid w:val="51EA7D06"/>
    <w:rsid w:val="521403F9"/>
    <w:rsid w:val="52712B9A"/>
    <w:rsid w:val="52A3BE99"/>
    <w:rsid w:val="52CC59DA"/>
    <w:rsid w:val="5326518D"/>
    <w:rsid w:val="5336155C"/>
    <w:rsid w:val="5393879A"/>
    <w:rsid w:val="5398377C"/>
    <w:rsid w:val="53D043A6"/>
    <w:rsid w:val="53F2127D"/>
    <w:rsid w:val="53FF9666"/>
    <w:rsid w:val="5446ABAD"/>
    <w:rsid w:val="546FF147"/>
    <w:rsid w:val="5474CE3A"/>
    <w:rsid w:val="5488BCDB"/>
    <w:rsid w:val="54D7C8C1"/>
    <w:rsid w:val="54F07258"/>
    <w:rsid w:val="5509AF72"/>
    <w:rsid w:val="552D1667"/>
    <w:rsid w:val="5538692D"/>
    <w:rsid w:val="5544D33A"/>
    <w:rsid w:val="554BA4BB"/>
    <w:rsid w:val="5561D4E1"/>
    <w:rsid w:val="556973F7"/>
    <w:rsid w:val="55726888"/>
    <w:rsid w:val="55912752"/>
    <w:rsid w:val="5605FD72"/>
    <w:rsid w:val="560794CB"/>
    <w:rsid w:val="5633560D"/>
    <w:rsid w:val="56432211"/>
    <w:rsid w:val="56654C8B"/>
    <w:rsid w:val="5685C125"/>
    <w:rsid w:val="57064C6F"/>
    <w:rsid w:val="572D3D3A"/>
    <w:rsid w:val="57577A0F"/>
    <w:rsid w:val="5759CBC5"/>
    <w:rsid w:val="57A8AD8B"/>
    <w:rsid w:val="57B2928E"/>
    <w:rsid w:val="58441731"/>
    <w:rsid w:val="58731CE8"/>
    <w:rsid w:val="58BEE3E5"/>
    <w:rsid w:val="59155409"/>
    <w:rsid w:val="5920AAC5"/>
    <w:rsid w:val="59510218"/>
    <w:rsid w:val="596B998B"/>
    <w:rsid w:val="59BB7DF9"/>
    <w:rsid w:val="59D47C5E"/>
    <w:rsid w:val="5A13DACE"/>
    <w:rsid w:val="5A160202"/>
    <w:rsid w:val="5A4E6EB2"/>
    <w:rsid w:val="5A62DDDD"/>
    <w:rsid w:val="5A743C07"/>
    <w:rsid w:val="5AA568E5"/>
    <w:rsid w:val="5ACF5A32"/>
    <w:rsid w:val="5B04652D"/>
    <w:rsid w:val="5B04DB3A"/>
    <w:rsid w:val="5B15CB68"/>
    <w:rsid w:val="5B4388D6"/>
    <w:rsid w:val="5B70412C"/>
    <w:rsid w:val="5B72C19A"/>
    <w:rsid w:val="5BA1BDE2"/>
    <w:rsid w:val="5C29C89F"/>
    <w:rsid w:val="5C33E7FB"/>
    <w:rsid w:val="5C535758"/>
    <w:rsid w:val="5C61F475"/>
    <w:rsid w:val="5C9B5E8C"/>
    <w:rsid w:val="5D0C118D"/>
    <w:rsid w:val="5D4EA004"/>
    <w:rsid w:val="5D702B89"/>
    <w:rsid w:val="5DE2F245"/>
    <w:rsid w:val="5E14B901"/>
    <w:rsid w:val="5E3DE59B"/>
    <w:rsid w:val="5E6DFBE0"/>
    <w:rsid w:val="5E78174D"/>
    <w:rsid w:val="5E9DAB8A"/>
    <w:rsid w:val="5EAAC11B"/>
    <w:rsid w:val="5F210387"/>
    <w:rsid w:val="5F371FA1"/>
    <w:rsid w:val="5FBA075C"/>
    <w:rsid w:val="60212676"/>
    <w:rsid w:val="60273B4B"/>
    <w:rsid w:val="602E7DE7"/>
    <w:rsid w:val="6069F3F5"/>
    <w:rsid w:val="60AA301F"/>
    <w:rsid w:val="60AC269E"/>
    <w:rsid w:val="60B50516"/>
    <w:rsid w:val="60DEE697"/>
    <w:rsid w:val="60F97DFB"/>
    <w:rsid w:val="61068744"/>
    <w:rsid w:val="610695E0"/>
    <w:rsid w:val="610CA2CF"/>
    <w:rsid w:val="61A2EEDC"/>
    <w:rsid w:val="61A7F5EC"/>
    <w:rsid w:val="61C04CD2"/>
    <w:rsid w:val="61C8A320"/>
    <w:rsid w:val="624D322C"/>
    <w:rsid w:val="62A7D6B9"/>
    <w:rsid w:val="63041E71"/>
    <w:rsid w:val="63042277"/>
    <w:rsid w:val="6325A6E2"/>
    <w:rsid w:val="63623647"/>
    <w:rsid w:val="6376F887"/>
    <w:rsid w:val="63AC9BC0"/>
    <w:rsid w:val="63E1D0E1"/>
    <w:rsid w:val="6417DE7B"/>
    <w:rsid w:val="642C46AA"/>
    <w:rsid w:val="643F55FB"/>
    <w:rsid w:val="6443A71A"/>
    <w:rsid w:val="64484ECC"/>
    <w:rsid w:val="644F8016"/>
    <w:rsid w:val="64CE49E1"/>
    <w:rsid w:val="64FA9A22"/>
    <w:rsid w:val="657F45D2"/>
    <w:rsid w:val="659268E9"/>
    <w:rsid w:val="659AE921"/>
    <w:rsid w:val="65C6DDAC"/>
    <w:rsid w:val="65DF777B"/>
    <w:rsid w:val="661A7CAC"/>
    <w:rsid w:val="6620B4C3"/>
    <w:rsid w:val="6629DBD1"/>
    <w:rsid w:val="66424060"/>
    <w:rsid w:val="667138C5"/>
    <w:rsid w:val="667EA13E"/>
    <w:rsid w:val="667EBE70"/>
    <w:rsid w:val="66999AF4"/>
    <w:rsid w:val="669FADBD"/>
    <w:rsid w:val="66B0139E"/>
    <w:rsid w:val="66B3DAC2"/>
    <w:rsid w:val="66B80C96"/>
    <w:rsid w:val="66C5CDD4"/>
    <w:rsid w:val="66D93579"/>
    <w:rsid w:val="66DA93EC"/>
    <w:rsid w:val="671BD140"/>
    <w:rsid w:val="6762BBF6"/>
    <w:rsid w:val="67767F15"/>
    <w:rsid w:val="679AA81D"/>
    <w:rsid w:val="67B037C2"/>
    <w:rsid w:val="67C5AC32"/>
    <w:rsid w:val="67DDB01A"/>
    <w:rsid w:val="67ED3268"/>
    <w:rsid w:val="680186AB"/>
    <w:rsid w:val="681A719F"/>
    <w:rsid w:val="682658F6"/>
    <w:rsid w:val="687505DA"/>
    <w:rsid w:val="687B9A78"/>
    <w:rsid w:val="6883F6C7"/>
    <w:rsid w:val="688E68E6"/>
    <w:rsid w:val="689F393D"/>
    <w:rsid w:val="68B19913"/>
    <w:rsid w:val="68B25DAF"/>
    <w:rsid w:val="68C522C9"/>
    <w:rsid w:val="68CA09AB"/>
    <w:rsid w:val="68FE8C57"/>
    <w:rsid w:val="69117691"/>
    <w:rsid w:val="69153245"/>
    <w:rsid w:val="69236B5F"/>
    <w:rsid w:val="69502CF7"/>
    <w:rsid w:val="69852AAD"/>
    <w:rsid w:val="69C56E6E"/>
    <w:rsid w:val="69C58B40"/>
    <w:rsid w:val="69DCCE44"/>
    <w:rsid w:val="6A4D5200"/>
    <w:rsid w:val="6A68CA47"/>
    <w:rsid w:val="6A6F586F"/>
    <w:rsid w:val="6A84E869"/>
    <w:rsid w:val="6B038525"/>
    <w:rsid w:val="6B0F1E07"/>
    <w:rsid w:val="6B2F164E"/>
    <w:rsid w:val="6B521261"/>
    <w:rsid w:val="6B680DC8"/>
    <w:rsid w:val="6BA3A3D6"/>
    <w:rsid w:val="6BFDB435"/>
    <w:rsid w:val="6C43D460"/>
    <w:rsid w:val="6C63DEB9"/>
    <w:rsid w:val="6C6DEFD8"/>
    <w:rsid w:val="6C8CEBBF"/>
    <w:rsid w:val="6C957478"/>
    <w:rsid w:val="6C9A0DE1"/>
    <w:rsid w:val="6CB344A5"/>
    <w:rsid w:val="6CB5690F"/>
    <w:rsid w:val="6CB97EC4"/>
    <w:rsid w:val="6CCD3281"/>
    <w:rsid w:val="6CEF6C9E"/>
    <w:rsid w:val="6D19E798"/>
    <w:rsid w:val="6D5C5676"/>
    <w:rsid w:val="6DBA31B3"/>
    <w:rsid w:val="6DCBE1EF"/>
    <w:rsid w:val="6DCED64C"/>
    <w:rsid w:val="6DF94F8F"/>
    <w:rsid w:val="6DFD0578"/>
    <w:rsid w:val="6E15F84A"/>
    <w:rsid w:val="6E2E515F"/>
    <w:rsid w:val="6E3B25E7"/>
    <w:rsid w:val="6E572642"/>
    <w:rsid w:val="6E5886C1"/>
    <w:rsid w:val="6E7EB640"/>
    <w:rsid w:val="6EDE4C53"/>
    <w:rsid w:val="6F12CB57"/>
    <w:rsid w:val="6F40CA53"/>
    <w:rsid w:val="6F6AA6AD"/>
    <w:rsid w:val="6F7134FC"/>
    <w:rsid w:val="6FB7F8CA"/>
    <w:rsid w:val="6FD7545B"/>
    <w:rsid w:val="6FFFF3F8"/>
    <w:rsid w:val="700452F9"/>
    <w:rsid w:val="701B8795"/>
    <w:rsid w:val="704194AB"/>
    <w:rsid w:val="705EA79C"/>
    <w:rsid w:val="7089F845"/>
    <w:rsid w:val="709D5D5E"/>
    <w:rsid w:val="70BC9384"/>
    <w:rsid w:val="70DE1004"/>
    <w:rsid w:val="7134A63A"/>
    <w:rsid w:val="71A868F1"/>
    <w:rsid w:val="71B05677"/>
    <w:rsid w:val="71B14829"/>
    <w:rsid w:val="71DF3018"/>
    <w:rsid w:val="71E47736"/>
    <w:rsid w:val="71EE931E"/>
    <w:rsid w:val="722162F5"/>
    <w:rsid w:val="72A7F07B"/>
    <w:rsid w:val="72E304E6"/>
    <w:rsid w:val="732B76ED"/>
    <w:rsid w:val="7386706D"/>
    <w:rsid w:val="73F1BB97"/>
    <w:rsid w:val="74116B9D"/>
    <w:rsid w:val="7414E487"/>
    <w:rsid w:val="7420DE34"/>
    <w:rsid w:val="743C8693"/>
    <w:rsid w:val="7469C79F"/>
    <w:rsid w:val="750FA8F9"/>
    <w:rsid w:val="751EEB92"/>
    <w:rsid w:val="752522AD"/>
    <w:rsid w:val="752B6E47"/>
    <w:rsid w:val="7575F754"/>
    <w:rsid w:val="75E2583A"/>
    <w:rsid w:val="75FBE408"/>
    <w:rsid w:val="7607A118"/>
    <w:rsid w:val="761ECACD"/>
    <w:rsid w:val="7699D860"/>
    <w:rsid w:val="76AAD0CF"/>
    <w:rsid w:val="76EE1AEE"/>
    <w:rsid w:val="76FE5868"/>
    <w:rsid w:val="77BB2DE4"/>
    <w:rsid w:val="7817AA75"/>
    <w:rsid w:val="7828002E"/>
    <w:rsid w:val="7834E1CC"/>
    <w:rsid w:val="785C7613"/>
    <w:rsid w:val="7889DCBC"/>
    <w:rsid w:val="78CCFFC1"/>
    <w:rsid w:val="78DAC274"/>
    <w:rsid w:val="7903A81B"/>
    <w:rsid w:val="790E86DF"/>
    <w:rsid w:val="792CB618"/>
    <w:rsid w:val="793384CA"/>
    <w:rsid w:val="79637602"/>
    <w:rsid w:val="796CDCF8"/>
    <w:rsid w:val="79AE1573"/>
    <w:rsid w:val="79BE3989"/>
    <w:rsid w:val="79D0B22D"/>
    <w:rsid w:val="7A054BE6"/>
    <w:rsid w:val="7A4D9661"/>
    <w:rsid w:val="7AB2EB72"/>
    <w:rsid w:val="7ACA9825"/>
    <w:rsid w:val="7B153260"/>
    <w:rsid w:val="7B342004"/>
    <w:rsid w:val="7B3F26AD"/>
    <w:rsid w:val="7B5A2282"/>
    <w:rsid w:val="7B5E2725"/>
    <w:rsid w:val="7B76A8D0"/>
    <w:rsid w:val="7B8B597C"/>
    <w:rsid w:val="7B988960"/>
    <w:rsid w:val="7BA9ABF4"/>
    <w:rsid w:val="7BE12188"/>
    <w:rsid w:val="7BF8AA58"/>
    <w:rsid w:val="7C2F7B20"/>
    <w:rsid w:val="7C4EC0C9"/>
    <w:rsid w:val="7C58E4BD"/>
    <w:rsid w:val="7C63DD40"/>
    <w:rsid w:val="7C780A45"/>
    <w:rsid w:val="7C7C3CA2"/>
    <w:rsid w:val="7C84A666"/>
    <w:rsid w:val="7CC56C54"/>
    <w:rsid w:val="7CCDC9DF"/>
    <w:rsid w:val="7CEB43D1"/>
    <w:rsid w:val="7D064E41"/>
    <w:rsid w:val="7D39F84B"/>
    <w:rsid w:val="7D48EBF3"/>
    <w:rsid w:val="7D9BBF17"/>
    <w:rsid w:val="7DB0CC53"/>
    <w:rsid w:val="7E25CDB8"/>
    <w:rsid w:val="7E84C860"/>
    <w:rsid w:val="7EAE384B"/>
    <w:rsid w:val="7F0258AE"/>
    <w:rsid w:val="7F1BBBBA"/>
    <w:rsid w:val="7F2A8205"/>
    <w:rsid w:val="7F2B62FA"/>
    <w:rsid w:val="7F378F78"/>
    <w:rsid w:val="7F4620AD"/>
    <w:rsid w:val="7F5DD7DF"/>
    <w:rsid w:val="7F9A46A6"/>
    <w:rsid w:val="7FC2C095"/>
    <w:rsid w:val="7FCC1B55"/>
    <w:rsid w:val="7FD1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8EC4"/>
  <w15:chartTrackingRefBased/>
  <w15:docId w15:val="{85616648-2DED-4E8E-B5F4-F6911561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60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0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50a713bbfd464ee7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Moggridge</dc:creator>
  <cp:keywords/>
  <dc:description/>
  <cp:lastModifiedBy>Jason Moggridge</cp:lastModifiedBy>
  <cp:revision>2</cp:revision>
  <dcterms:created xsi:type="dcterms:W3CDTF">2021-05-31T18:54:00Z</dcterms:created>
  <dcterms:modified xsi:type="dcterms:W3CDTF">2021-05-31T18:54:00Z</dcterms:modified>
</cp:coreProperties>
</file>